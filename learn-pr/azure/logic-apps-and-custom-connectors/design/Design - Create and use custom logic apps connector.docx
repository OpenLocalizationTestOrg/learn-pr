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CF61A" w14:textId="0A010CC7" w:rsidR="00D15ED7" w:rsidRDefault="00BB27B5" w:rsidP="00BB27B5">
      <w:pPr>
        <w:pStyle w:val="Title"/>
      </w:pPr>
      <w:r>
        <w:t xml:space="preserve">Module Design – </w:t>
      </w:r>
      <w:commentRangeStart w:id="0"/>
      <w:ins w:id="1" w:author="New Contact  created on 2015-23-03 at 17:29 &amp; updated at 2015-23-03 at 17:29" w:date="2019-03-15T15:04:00Z">
        <w:r w:rsidR="006B5D68" w:rsidRPr="00AD4967">
          <w:rPr>
            <w:rPrChange w:id="2" w:author="New Contact  created on 2015-23-03 at 17:29 &amp; updated at 2015-23-03 at 17:29" w:date="2019-03-15T15:05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Call an API </w:t>
        </w:r>
        <w:r w:rsidR="006B5D68" w:rsidRPr="00AD4967">
          <w:rPr>
            <w:rPrChange w:id="3" w:author="New Contact  created on 2015-23-03 at 17:29 &amp; updated at 2015-23-03 at 17:29" w:date="2019-03-15T15:05:00Z">
              <w:rPr>
                <w:rFonts w:ascii="Segoe UI" w:hAnsi="Segoe UI" w:cs="Segoe UI"/>
                <w:sz w:val="21"/>
                <w:szCs w:val="21"/>
              </w:rPr>
            </w:rPrChange>
          </w:rPr>
          <w:t>from a Logic Apps workflow using a custom connector</w:t>
        </w:r>
      </w:ins>
      <w:commentRangeEnd w:id="0"/>
      <w:ins w:id="4" w:author="New Contact  created on 2015-23-03 at 17:29 &amp; updated at 2015-23-03 at 17:29" w:date="2019-03-15T15:06:00Z">
        <w:r w:rsidR="00275C1A">
          <w:rPr>
            <w:rStyle w:val="CommentReference"/>
            <w:rFonts w:ascii="Segoe UI Light" w:eastAsia="Times New Roman" w:hAnsi="Segoe UI Light" w:cs="Times New Roman"/>
            <w:spacing w:val="0"/>
            <w:kern w:val="0"/>
          </w:rPr>
          <w:commentReference w:id="0"/>
        </w:r>
      </w:ins>
      <w:del w:id="5" w:author="New Contact  created on 2015-23-03 at 17:29 &amp; updated at 2015-23-03 at 17:29" w:date="2019-03-15T15:04:00Z">
        <w:r w:rsidR="00D15ED7" w:rsidDel="006B5D68">
          <w:delText xml:space="preserve">Create and use a custom Logic Apps connector </w:delText>
        </w:r>
      </w:del>
    </w:p>
    <w:p w14:paraId="7B96FF53" w14:textId="77777777" w:rsidR="00BB27B5" w:rsidRPr="00BB27B5" w:rsidRDefault="00BB27B5" w:rsidP="00BB27B5"/>
    <w:p w14:paraId="3DAD1BBD" w14:textId="77777777" w:rsidR="00157EE7" w:rsidRPr="00BB27B5" w:rsidRDefault="00157EE7" w:rsidP="009D5E7E">
      <w:pPr>
        <w:pStyle w:val="Heading2"/>
      </w:pPr>
      <w:r w:rsidRPr="00BB27B5">
        <w:t>Summary</w:t>
      </w:r>
    </w:p>
    <w:p w14:paraId="350E01DE" w14:textId="12AD9C44" w:rsidR="00157EE7" w:rsidRPr="00BB27B5" w:rsidRDefault="00157EE7" w:rsidP="00BB27B5">
      <w:r w:rsidRPr="00BB27B5">
        <w:t xml:space="preserve">Learn </w:t>
      </w:r>
      <w:del w:id="6" w:author="Andrew Byrne" w:date="2019-03-15T15:57:00Z">
        <w:r w:rsidRPr="00BB27B5" w:rsidDel="00527DAF">
          <w:delText xml:space="preserve">about the processes involved to </w:delText>
        </w:r>
        <w:r w:rsidR="002F14C8" w:rsidRPr="00BB27B5" w:rsidDel="00527DAF">
          <w:delText>c</w:delText>
        </w:r>
        <w:r w:rsidRPr="00BB27B5" w:rsidDel="00527DAF">
          <w:delText xml:space="preserve">reate </w:delText>
        </w:r>
        <w:r w:rsidR="002F14C8" w:rsidRPr="00BB27B5" w:rsidDel="00527DAF">
          <w:delText xml:space="preserve">and use </w:delText>
        </w:r>
        <w:r w:rsidR="00D15ED7" w:rsidRPr="00BB27B5" w:rsidDel="00527DAF">
          <w:delText>a</w:delText>
        </w:r>
        <w:r w:rsidR="002F14C8" w:rsidRPr="00BB27B5" w:rsidDel="00527DAF">
          <w:delText xml:space="preserve"> </w:delText>
        </w:r>
        <w:r w:rsidR="00D15ED7" w:rsidRPr="00BB27B5" w:rsidDel="00527DAF">
          <w:delText>custom Logic Apps connector</w:delText>
        </w:r>
      </w:del>
      <w:ins w:id="7" w:author="Andrew Byrne" w:date="2019-03-15T15:57:00Z">
        <w:r w:rsidR="00527DAF">
          <w:t xml:space="preserve">how to wrap an API in a custom connector and use it in a Logic Apps workflow. </w:t>
        </w:r>
      </w:ins>
    </w:p>
    <w:p w14:paraId="756A842D" w14:textId="77777777" w:rsidR="00157EE7" w:rsidRPr="00BB27B5" w:rsidRDefault="00157EE7" w:rsidP="009D5E7E">
      <w:pPr>
        <w:pStyle w:val="Heading2"/>
      </w:pPr>
      <w:r w:rsidRPr="00BB27B5">
        <w:t>Learning objectives</w:t>
      </w:r>
    </w:p>
    <w:p w14:paraId="125DAD15" w14:textId="77777777" w:rsidR="00157EE7" w:rsidRPr="00BB27B5" w:rsidRDefault="00157EE7" w:rsidP="00BB27B5">
      <w:r w:rsidRPr="00BB27B5">
        <w:t>At the end of this module the student should be able to:</w:t>
      </w:r>
    </w:p>
    <w:p w14:paraId="2EC5C67D" w14:textId="2D430C26" w:rsidR="00157EE7" w:rsidRPr="00BB27B5" w:rsidRDefault="002F14C8" w:rsidP="00BB27B5">
      <w:pPr>
        <w:pStyle w:val="ListParagraph"/>
        <w:numPr>
          <w:ilvl w:val="0"/>
          <w:numId w:val="20"/>
        </w:numPr>
      </w:pPr>
      <w:r w:rsidRPr="00BB27B5">
        <w:t>Create a custom Logic Apps connector</w:t>
      </w:r>
    </w:p>
    <w:p w14:paraId="745C644D" w14:textId="19519547" w:rsidR="00157EE7" w:rsidRPr="00BB27B5" w:rsidRDefault="002F14C8" w:rsidP="00BB27B5">
      <w:pPr>
        <w:pStyle w:val="ListParagraph"/>
        <w:numPr>
          <w:ilvl w:val="0"/>
          <w:numId w:val="20"/>
        </w:numPr>
      </w:pPr>
      <w:r w:rsidRPr="00BB27B5">
        <w:t>Define the connectors behaviour</w:t>
      </w:r>
      <w:r w:rsidR="00216B23" w:rsidRPr="00BB27B5">
        <w:t xml:space="preserve"> using an </w:t>
      </w:r>
      <w:proofErr w:type="spellStart"/>
      <w:r w:rsidR="00216B23" w:rsidRPr="00BB27B5">
        <w:t>OpenAPI</w:t>
      </w:r>
      <w:proofErr w:type="spellEnd"/>
      <w:r w:rsidR="00216B23" w:rsidRPr="00BB27B5">
        <w:t xml:space="preserve"> definition</w:t>
      </w:r>
    </w:p>
    <w:p w14:paraId="1780D556" w14:textId="441308B1" w:rsidR="00157EE7" w:rsidRPr="00BB27B5" w:rsidRDefault="002F14C8" w:rsidP="00BB27B5">
      <w:pPr>
        <w:pStyle w:val="ListParagraph"/>
        <w:numPr>
          <w:ilvl w:val="0"/>
          <w:numId w:val="20"/>
        </w:numPr>
      </w:pPr>
      <w:r w:rsidRPr="00BB27B5">
        <w:t>Use the connector from a Logic App</w:t>
      </w:r>
    </w:p>
    <w:p w14:paraId="3E2B47FB" w14:textId="77777777" w:rsidR="00157EE7" w:rsidRPr="00BB27B5" w:rsidRDefault="00157EE7" w:rsidP="009D5E7E">
      <w:pPr>
        <w:pStyle w:val="Heading2"/>
      </w:pPr>
      <w:r w:rsidRPr="00BB27B5">
        <w:t>Prerequisites</w:t>
      </w:r>
    </w:p>
    <w:p w14:paraId="1D752C72" w14:textId="435EFF22" w:rsidR="00157EE7" w:rsidRDefault="00157EE7" w:rsidP="00CA29A7">
      <w:pPr>
        <w:pStyle w:val="ListParagraph"/>
        <w:numPr>
          <w:ilvl w:val="0"/>
          <w:numId w:val="21"/>
        </w:numPr>
        <w:rPr>
          <w:ins w:id="8" w:author="Andrew Byrne" w:date="2019-03-15T15:57:00Z"/>
        </w:rPr>
      </w:pPr>
      <w:r w:rsidRPr="00BB27B5">
        <w:t xml:space="preserve">Have a basic familiarity with the </w:t>
      </w:r>
      <w:r w:rsidR="002F14C8" w:rsidRPr="00BB27B5">
        <w:t xml:space="preserve">authoring </w:t>
      </w:r>
      <w:r w:rsidR="00216B23" w:rsidRPr="00BB27B5">
        <w:t>and running of Logic Apps</w:t>
      </w:r>
    </w:p>
    <w:p w14:paraId="2E6EA48D" w14:textId="06B9E022" w:rsidR="004C3A2B" w:rsidRPr="00BB27B5" w:rsidRDefault="004C3A2B" w:rsidP="00CA29A7">
      <w:pPr>
        <w:pStyle w:val="ListParagraph"/>
        <w:numPr>
          <w:ilvl w:val="0"/>
          <w:numId w:val="21"/>
        </w:numPr>
      </w:pPr>
      <w:ins w:id="9" w:author="Andrew Byrne" w:date="2019-03-15T15:57:00Z">
        <w:r>
          <w:t xml:space="preserve">Basic </w:t>
        </w:r>
      </w:ins>
      <w:ins w:id="10" w:author="Andrew Byrne" w:date="2019-03-15T15:58:00Z">
        <w:r>
          <w:t>understanding of APIs</w:t>
        </w:r>
        <w:r w:rsidR="00502F7A">
          <w:t xml:space="preserve"> and REST</w:t>
        </w:r>
      </w:ins>
    </w:p>
    <w:p w14:paraId="0223FB53" w14:textId="77777777" w:rsidR="00157EE7" w:rsidRPr="00BB27B5" w:rsidRDefault="00157EE7" w:rsidP="009D5E7E">
      <w:pPr>
        <w:pStyle w:val="Heading2"/>
      </w:pPr>
      <w:r w:rsidRPr="00BB27B5">
        <w:t>Expected Audience</w:t>
      </w:r>
    </w:p>
    <w:p w14:paraId="396D5554" w14:textId="77777777" w:rsidR="00157EE7" w:rsidRPr="00BB27B5" w:rsidRDefault="00157EE7" w:rsidP="00CA29A7">
      <w:r w:rsidRPr="00BB27B5">
        <w:t>Developer</w:t>
      </w:r>
    </w:p>
    <w:p w14:paraId="326F3782" w14:textId="77777777" w:rsidR="00157EE7" w:rsidRPr="00BB27B5" w:rsidRDefault="00157EE7" w:rsidP="009D5E7E">
      <w:pPr>
        <w:pStyle w:val="Heading2"/>
      </w:pPr>
      <w:r w:rsidRPr="00BB27B5">
        <w:t>Design author and/or SMEs</w:t>
      </w:r>
    </w:p>
    <w:p w14:paraId="6FB14559" w14:textId="72CF3BFC" w:rsidR="00157EE7" w:rsidRPr="00BB27B5" w:rsidRDefault="00BB27B5" w:rsidP="00CA29A7">
      <w:r>
        <w:t xml:space="preserve">James </w:t>
      </w:r>
      <w:proofErr w:type="spellStart"/>
      <w:r>
        <w:t>Elfred</w:t>
      </w:r>
      <w:proofErr w:type="spellEnd"/>
      <w:r>
        <w:t xml:space="preserve">, </w:t>
      </w:r>
      <w:hyperlink r:id="rId14" w:history="1">
        <w:r w:rsidR="00F97A0E" w:rsidRPr="003A2C12">
          <w:rPr>
            <w:rStyle w:val="Hyperlink"/>
          </w:rPr>
          <w:t>jameselfred@gmail.com</w:t>
        </w:r>
      </w:hyperlink>
      <w:r w:rsidR="00F97A0E">
        <w:t xml:space="preserve">, Alistair Matthews, </w:t>
      </w:r>
      <w:hyperlink r:id="rId15" w:history="1">
        <w:r w:rsidR="00F97A0E" w:rsidRPr="003A2C12">
          <w:rPr>
            <w:rStyle w:val="Hyperlink"/>
          </w:rPr>
          <w:t>alistairmatthews@contentmaster.com</w:t>
        </w:r>
      </w:hyperlink>
      <w:r w:rsidR="00F97A0E">
        <w:t xml:space="preserve"> </w:t>
      </w:r>
    </w:p>
    <w:p w14:paraId="7EBE6056" w14:textId="77777777" w:rsidR="00157EE7" w:rsidRPr="00BB27B5" w:rsidRDefault="00157EE7" w:rsidP="009D5E7E">
      <w:pPr>
        <w:pStyle w:val="Heading2"/>
      </w:pPr>
      <w:r w:rsidRPr="00BB27B5">
        <w:t>Image and video requirements</w:t>
      </w:r>
    </w:p>
    <w:p w14:paraId="6882D0EE" w14:textId="76090773" w:rsidR="00157EE7" w:rsidRPr="00BB27B5" w:rsidRDefault="00157EE7" w:rsidP="00CA29A7">
      <w:r w:rsidRPr="00BB27B5">
        <w:t>Screenshots of Azure</w:t>
      </w:r>
    </w:p>
    <w:p w14:paraId="7D9626E1" w14:textId="77777777" w:rsidR="00157EE7" w:rsidRPr="00BB27B5" w:rsidRDefault="00157EE7" w:rsidP="009D5E7E">
      <w:pPr>
        <w:pStyle w:val="Heading2"/>
      </w:pPr>
      <w:r w:rsidRPr="00BB27B5">
        <w:t>Additional references</w:t>
      </w:r>
    </w:p>
    <w:p w14:paraId="045E7F93" w14:textId="4CB8C842" w:rsidR="00157EE7" w:rsidRPr="00057219" w:rsidRDefault="00057219" w:rsidP="00057219">
      <w:pPr>
        <w:pStyle w:val="ListParagraph"/>
        <w:numPr>
          <w:ilvl w:val="0"/>
          <w:numId w:val="21"/>
        </w:numPr>
        <w:rPr>
          <w:rFonts w:cs="Segoe UI Light"/>
        </w:rPr>
      </w:pPr>
      <w:r w:rsidRPr="00057219">
        <w:lastRenderedPageBreak/>
        <w:t xml:space="preserve">What </w:t>
      </w:r>
      <w:proofErr w:type="gramStart"/>
      <w:r w:rsidRPr="00057219">
        <w:t>is</w:t>
      </w:r>
      <w:proofErr w:type="gramEnd"/>
      <w:r w:rsidRPr="00057219">
        <w:t xml:space="preserve"> Azure Logic Apps?</w:t>
      </w:r>
      <w:r>
        <w:t xml:space="preserve"> </w:t>
      </w:r>
      <w:hyperlink r:id="rId16" w:history="1">
        <w:r w:rsidRPr="00057219">
          <w:rPr>
            <w:rStyle w:val="Hyperlink"/>
            <w:rFonts w:cs="Segoe UI Light"/>
          </w:rPr>
          <w:t>https://docs.microsoft.com/en-us/azure/logic-apps/logic-apps-overview</w:t>
        </w:r>
      </w:hyperlink>
    </w:p>
    <w:p w14:paraId="28EDDB47" w14:textId="5E439F78" w:rsidR="00057219" w:rsidRPr="00057219" w:rsidRDefault="00057219" w:rsidP="00057219">
      <w:pPr>
        <w:pStyle w:val="ListParagraph"/>
        <w:numPr>
          <w:ilvl w:val="0"/>
          <w:numId w:val="21"/>
        </w:numPr>
        <w:rPr>
          <w:rFonts w:cs="Segoe UI Light"/>
        </w:rPr>
      </w:pPr>
      <w:r w:rsidRPr="00057219">
        <w:t>Custom connectors in Logic Apps</w:t>
      </w:r>
      <w:r>
        <w:t xml:space="preserve">: </w:t>
      </w:r>
      <w:hyperlink r:id="rId17" w:history="1">
        <w:r w:rsidRPr="00057219">
          <w:rPr>
            <w:rStyle w:val="Hyperlink"/>
            <w:rFonts w:cs="Segoe UI Light"/>
          </w:rPr>
          <w:t>https://docs.microsoft.com/en-us/azure/logic-apps/custom-connector-overview</w:t>
        </w:r>
      </w:hyperlink>
      <w:r w:rsidRPr="00057219">
        <w:rPr>
          <w:rFonts w:cs="Segoe UI Light"/>
        </w:rPr>
        <w:t xml:space="preserve"> </w:t>
      </w:r>
    </w:p>
    <w:p w14:paraId="13623B22" w14:textId="6354C300" w:rsidR="00157EE7" w:rsidRDefault="00157EE7" w:rsidP="009D5E7E">
      <w:pPr>
        <w:pStyle w:val="Heading2"/>
      </w:pPr>
      <w:r w:rsidRPr="00BB27B5">
        <w:t>Additional comments</w:t>
      </w:r>
    </w:p>
    <w:p w14:paraId="45C9C06D" w14:textId="77777777" w:rsidR="00057219" w:rsidRPr="00057219" w:rsidRDefault="00057219" w:rsidP="00057219"/>
    <w:p w14:paraId="3A8353DB" w14:textId="77777777" w:rsidR="00157EE7" w:rsidRDefault="00157EE7" w:rsidP="00157EE7">
      <w:pPr>
        <w:pStyle w:val="Heading1"/>
      </w:pPr>
      <w:r>
        <w:t>Unit 1: Motivation</w:t>
      </w:r>
    </w:p>
    <w:p w14:paraId="5B34BD7E" w14:textId="51B4B7B6" w:rsidR="00157EE7" w:rsidRDefault="00157EE7" w:rsidP="009D5E7E">
      <w:pPr>
        <w:pStyle w:val="Heading2"/>
      </w:pPr>
      <w:r>
        <w:t>Learning objective(s)</w:t>
      </w:r>
    </w:p>
    <w:p w14:paraId="1CF8963D" w14:textId="3A218082" w:rsidR="00F458B8" w:rsidRPr="00F458B8" w:rsidRDefault="00F458B8" w:rsidP="00F458B8">
      <w:r>
        <w:t>By the end of this unit, the student will be able to identify a business problem that they can address by using a custom Logic Apps connector.</w:t>
      </w:r>
    </w:p>
    <w:p w14:paraId="7C7B9F04" w14:textId="77777777" w:rsidR="00157EE7" w:rsidRDefault="00157EE7" w:rsidP="009D5E7E">
      <w:pPr>
        <w:pStyle w:val="Heading2"/>
      </w:pPr>
      <w:r>
        <w:t>Enablement tasks / details</w:t>
      </w:r>
    </w:p>
    <w:p w14:paraId="10E88D33" w14:textId="324BBBE4" w:rsidR="00B870CD" w:rsidRDefault="00FE1782" w:rsidP="00B870CD">
      <w:commentRangeStart w:id="11"/>
      <w:r>
        <w:t xml:space="preserve">You are the senior lead developer at a picture framing </w:t>
      </w:r>
      <w:r w:rsidR="00B870CD">
        <w:t>company. Some of your company’s picture-frame-related data is only accessible through a custom-built, in-house REST API. You have plans to build many automated workflows using Logic Apps that need access to this data, such as automating emailed quotes to customers.</w:t>
      </w:r>
      <w:commentRangeEnd w:id="11"/>
      <w:r w:rsidR="00BC50A7">
        <w:rPr>
          <w:rStyle w:val="CommentReference"/>
        </w:rPr>
        <w:commentReference w:id="11"/>
      </w:r>
    </w:p>
    <w:p w14:paraId="447D9653" w14:textId="59BDF955" w:rsidR="00B870CD" w:rsidRDefault="00B870CD" w:rsidP="00B870CD">
      <w:r>
        <w:t xml:space="preserve">You’ll need to create a custom connector for the frame data REST API </w:t>
      </w:r>
      <w:proofErr w:type="gramStart"/>
      <w:r>
        <w:t>in order for</w:t>
      </w:r>
      <w:proofErr w:type="gramEnd"/>
      <w:r>
        <w:t xml:space="preserve"> your developers to access it from your Logic Apps.</w:t>
      </w:r>
    </w:p>
    <w:p w14:paraId="681306EC" w14:textId="48C49630" w:rsidR="00317AA5" w:rsidRDefault="00317AA5" w:rsidP="00B870CD">
      <w:r>
        <w:t>This unit also contains:</w:t>
      </w:r>
    </w:p>
    <w:p w14:paraId="38C28FA5" w14:textId="0DDCF445" w:rsidR="00317AA5" w:rsidRDefault="00317AA5" w:rsidP="00317AA5">
      <w:pPr>
        <w:pStyle w:val="ListParagraph"/>
        <w:numPr>
          <w:ilvl w:val="0"/>
          <w:numId w:val="22"/>
        </w:numPr>
      </w:pPr>
      <w:r>
        <w:t>Learning Objectives</w:t>
      </w:r>
    </w:p>
    <w:p w14:paraId="7093C624" w14:textId="2722640B" w:rsidR="00317AA5" w:rsidRDefault="00317AA5" w:rsidP="00317AA5">
      <w:pPr>
        <w:pStyle w:val="ListParagraph"/>
        <w:numPr>
          <w:ilvl w:val="0"/>
          <w:numId w:val="22"/>
        </w:numPr>
      </w:pPr>
      <w:r>
        <w:t>Prerequisites</w:t>
      </w:r>
    </w:p>
    <w:p w14:paraId="09535EC8" w14:textId="540805E4" w:rsidR="003D06DC" w:rsidRDefault="003D06DC">
      <w:pPr>
        <w:spacing w:after="160" w:line="259" w:lineRule="auto"/>
      </w:pPr>
      <w:r>
        <w:br w:type="page"/>
      </w:r>
    </w:p>
    <w:p w14:paraId="5E67D654" w14:textId="4C280309" w:rsidR="00157EE7" w:rsidRDefault="00157EE7" w:rsidP="00157EE7">
      <w:pPr>
        <w:pStyle w:val="Heading1"/>
      </w:pPr>
      <w:r>
        <w:lastRenderedPageBreak/>
        <w:t xml:space="preserve">Unit 2: Learning: </w:t>
      </w:r>
      <w:del w:id="12" w:author="New Contact  created on 2015-23-03 at 17:29 &amp; updated at 2015-23-03 at 17:29 [3]" w:date="2019-03-15T15:49:00Z">
        <w:r w:rsidR="00F458B8" w:rsidDel="00CB3676">
          <w:delText>Create c</w:delText>
        </w:r>
        <w:r w:rsidR="00D6346A" w:rsidDel="00CB3676">
          <w:delText>ustom connectors for Logic Apps</w:delText>
        </w:r>
      </w:del>
      <w:ins w:id="13" w:author="New Contact  created on 2015-23-03 at 17:29 &amp; updated at 2015-23-03 at 17:29 [4]" w:date="2019-03-15T15:10:00Z">
        <w:del w:id="14" w:author="New Contact  created on 2015-23-03 at 17:29 &amp; updated at 2015-23-03 at 17:29 [3]" w:date="2019-03-15T15:49:00Z">
          <w:r w:rsidR="00377DD5" w:rsidDel="00CB3676">
            <w:delText>What is a Logic Apps custom connector?</w:delText>
          </w:r>
        </w:del>
      </w:ins>
      <w:ins w:id="15" w:author="New Contact  created on 2015-23-03 at 17:29 &amp; updated at 2015-23-03 at 17:29 [3]" w:date="2019-03-15T15:49:00Z">
        <w:del w:id="16" w:author="New Contact  created on 2015-23-03 at 17:29 &amp; updated at 2015-23-03 at 17:29 [5]" w:date="2019-03-15T15:54:00Z">
          <w:r w:rsidR="00CB3676" w:rsidDel="00FF05ED">
            <w:delText>Logic Apps workflow and your</w:delText>
          </w:r>
        </w:del>
      </w:ins>
      <w:ins w:id="17" w:author="New Contact  created on 2015-23-03 at 17:29 &amp; updated at 2015-23-03 at 17:29 [5]" w:date="2019-03-15T15:54:00Z">
        <w:r w:rsidR="00FF05ED">
          <w:t>Connectors for Azure Logic Apps</w:t>
        </w:r>
      </w:ins>
      <w:ins w:id="18" w:author="New Contact  created on 2015-23-03 at 17:29 &amp; updated at 2015-23-03 at 17:29 [3]" w:date="2019-03-15T15:49:00Z">
        <w:r w:rsidR="00CB3676">
          <w:t xml:space="preserve"> </w:t>
        </w:r>
      </w:ins>
    </w:p>
    <w:p w14:paraId="50962CC8" w14:textId="77777777" w:rsidR="00157EE7" w:rsidRDefault="00157EE7" w:rsidP="009D5E7E">
      <w:pPr>
        <w:pStyle w:val="Heading2"/>
      </w:pPr>
      <w:r>
        <w:t>Learning objective(s)</w:t>
      </w:r>
    </w:p>
    <w:p w14:paraId="2C40CD73" w14:textId="317D5CF9" w:rsidR="00157EE7" w:rsidRPr="00343387" w:rsidRDefault="00157EE7" w:rsidP="00157EE7">
      <w:r w:rsidRPr="00343387">
        <w:t xml:space="preserve">By the end of this unit, the student will be able to </w:t>
      </w:r>
      <w:r>
        <w:t xml:space="preserve">explain </w:t>
      </w:r>
      <w:r w:rsidR="00B84382">
        <w:t xml:space="preserve">the role of </w:t>
      </w:r>
      <w:del w:id="19" w:author="New Contact  created on 2015-23-03 at 17:29 &amp; updated at 2015-23-03 at 17:29 [5]" w:date="2019-03-15T15:54:00Z">
        <w:r w:rsidR="00B84382" w:rsidDel="00FF05ED">
          <w:delText xml:space="preserve">customer </w:delText>
        </w:r>
      </w:del>
      <w:r w:rsidR="00B84382">
        <w:t xml:space="preserve">connectors </w:t>
      </w:r>
      <w:del w:id="20" w:author="New Contact  created on 2015-23-03 at 17:29 &amp; updated at 2015-23-03 at 17:29 [5]" w:date="2019-03-15T15:55:00Z">
        <w:r w:rsidR="00B84382" w:rsidDel="00EB6901">
          <w:delText xml:space="preserve">and how to use the Azure Portal to create one </w:delText>
        </w:r>
        <w:r w:rsidR="00D6346A" w:rsidDel="00EB6901">
          <w:delText>for use with a Logic App</w:delText>
        </w:r>
        <w:r w:rsidR="00752685" w:rsidDel="00EB6901">
          <w:delText xml:space="preserve"> to connect to a REST API.</w:delText>
        </w:r>
      </w:del>
      <w:ins w:id="21" w:author="New Contact  created on 2015-23-03 at 17:29 &amp; updated at 2015-23-03 at 17:29 [5]" w:date="2019-03-15T15:55:00Z">
        <w:r w:rsidR="00EB6901">
          <w:t>in Azure Logic apps.</w:t>
        </w:r>
      </w:ins>
    </w:p>
    <w:p w14:paraId="4D16719E" w14:textId="77777777" w:rsidR="00157EE7" w:rsidRDefault="00157EE7" w:rsidP="009D5E7E">
      <w:pPr>
        <w:pStyle w:val="Heading2"/>
      </w:pPr>
      <w:r>
        <w:t>Enablement tasks / details</w:t>
      </w:r>
    </w:p>
    <w:p w14:paraId="7111A71E" w14:textId="77777777" w:rsidR="00157EE7" w:rsidRDefault="00157EE7" w:rsidP="00157EE7">
      <w:pPr>
        <w:pStyle w:val="Heading3"/>
      </w:pPr>
      <w:r>
        <w:t>Motivation</w:t>
      </w:r>
    </w:p>
    <w:p w14:paraId="4D45193E" w14:textId="39D5AB30" w:rsidR="00157EE7" w:rsidDel="002D7B83" w:rsidRDefault="006C78BB" w:rsidP="00157EE7">
      <w:pPr>
        <w:spacing w:after="160" w:line="259" w:lineRule="auto"/>
        <w:rPr>
          <w:del w:id="22" w:author="New Contact  created on 2015-23-03 at 17:29 &amp; updated at 2015-23-03 at 17:29 [6]" w:date="2019-03-15T15:12:00Z"/>
        </w:rPr>
      </w:pPr>
      <w:del w:id="23" w:author="New Contact  created on 2015-23-03 at 17:29 &amp; updated at 2015-23-03 at 17:29 [6]" w:date="2019-03-15T15:12:00Z">
        <w:r w:rsidDel="002D7B83">
          <w:delText xml:space="preserve">You are a </w:delText>
        </w:r>
        <w:r w:rsidR="003D06DC" w:rsidDel="002D7B83">
          <w:delText>senior lead developer at a picture framing company</w:delText>
        </w:r>
        <w:r w:rsidDel="002D7B83">
          <w:delText xml:space="preserve"> </w:delText>
        </w:r>
        <w:r w:rsidR="003D06DC" w:rsidDel="002D7B83">
          <w:delText xml:space="preserve">and </w:delText>
        </w:r>
        <w:r w:rsidR="00157EE7" w:rsidDel="002D7B83">
          <w:delText xml:space="preserve">have been given the task of </w:delText>
        </w:r>
        <w:r w:rsidR="003D06DC" w:rsidDel="002D7B83">
          <w:delText>producing a custom connector</w:delText>
        </w:r>
        <w:r w:rsidR="00752685" w:rsidDel="002D7B83">
          <w:delText xml:space="preserve"> to enable your Logic Aps to use a </w:delText>
        </w:r>
        <w:r w:rsidR="00E6240F" w:rsidDel="002D7B83">
          <w:delText>custom REST</w:delText>
        </w:r>
        <w:r w:rsidR="00752685" w:rsidDel="002D7B83">
          <w:delText xml:space="preserve"> API</w:delText>
        </w:r>
      </w:del>
    </w:p>
    <w:p w14:paraId="6EE6365D" w14:textId="77777777" w:rsidR="00157EE7" w:rsidRDefault="00157EE7" w:rsidP="00157EE7">
      <w:pPr>
        <w:pStyle w:val="Heading3"/>
      </w:pPr>
      <w:r>
        <w:t>Information presented in this unit</w:t>
      </w:r>
    </w:p>
    <w:p w14:paraId="34D46FAF" w14:textId="34B7E844" w:rsidR="00502F7A" w:rsidRDefault="00502F7A" w:rsidP="00157EE7">
      <w:pPr>
        <w:pStyle w:val="ListParagraph"/>
        <w:numPr>
          <w:ilvl w:val="0"/>
          <w:numId w:val="16"/>
        </w:numPr>
        <w:rPr>
          <w:ins w:id="24" w:author="Andrew Byrne" w:date="2019-03-15T15:59:00Z"/>
        </w:rPr>
      </w:pPr>
      <w:ins w:id="25" w:author="Andrew Byrne" w:date="2019-03-15T15:58:00Z">
        <w:r>
          <w:t>Overview</w:t>
        </w:r>
      </w:ins>
      <w:ins w:id="26" w:author="Andrew Byrne" w:date="2019-03-15T15:59:00Z">
        <w:r>
          <w:t xml:space="preserve"> </w:t>
        </w:r>
      </w:ins>
      <w:ins w:id="27" w:author="Andrew Byrne" w:date="2019-03-15T15:58:00Z">
        <w:r w:rsidRPr="00502F7A">
          <w:rPr>
            <w:rPrChange w:id="28" w:author="Andrew Byrne" w:date="2019-03-15T15:58:00Z">
              <w:rPr>
                <w:b/>
              </w:rPr>
            </w:rPrChange>
          </w:rPr>
          <w:t>of Azure Logic Apps</w:t>
        </w:r>
      </w:ins>
      <w:ins w:id="29" w:author="Andrew Byrne" w:date="2019-03-15T15:59:00Z">
        <w:r>
          <w:t xml:space="preserve"> (be brief!)</w:t>
        </w:r>
      </w:ins>
    </w:p>
    <w:p w14:paraId="0E564AAE" w14:textId="6C4564BD" w:rsidR="00502F7A" w:rsidRPr="00ED6C10" w:rsidRDefault="00502F7A" w:rsidP="00157EE7">
      <w:pPr>
        <w:pStyle w:val="ListParagraph"/>
        <w:numPr>
          <w:ilvl w:val="0"/>
          <w:numId w:val="16"/>
        </w:numPr>
        <w:rPr>
          <w:ins w:id="30" w:author="Andrew Byrne" w:date="2019-03-15T15:58:00Z"/>
        </w:rPr>
      </w:pPr>
      <w:ins w:id="31" w:author="Andrew Byrne" w:date="2019-03-15T15:59:00Z">
        <w:r>
          <w:t>Con</w:t>
        </w:r>
        <w:r w:rsidR="00ED6C10">
          <w:t>cept of connecto</w:t>
        </w:r>
      </w:ins>
      <w:ins w:id="32" w:author="Andrew Byrne" w:date="2019-03-15T16:00:00Z">
        <w:r w:rsidR="00ED6C10">
          <w:t>rs, triggers, actions, references</w:t>
        </w:r>
      </w:ins>
    </w:p>
    <w:p w14:paraId="10C07BA2" w14:textId="3CF1BC0B" w:rsidR="00157EE7" w:rsidRPr="007A56DF" w:rsidRDefault="007A56DF" w:rsidP="00157EE7">
      <w:pPr>
        <w:pStyle w:val="ListParagraph"/>
        <w:numPr>
          <w:ilvl w:val="0"/>
          <w:numId w:val="16"/>
        </w:numPr>
        <w:rPr>
          <w:b/>
        </w:rPr>
      </w:pPr>
      <w:del w:id="33" w:author="Andrew Byrne" w:date="2019-03-15T15:59:00Z">
        <w:r w:rsidDel="00502F7A">
          <w:delText>Azure Logic Apps offer 180 plus connectors to connect to Microsoft Services and other offering e.g. GitHub and SalesForce.</w:delText>
        </w:r>
      </w:del>
      <w:ins w:id="34" w:author="Andrew Byrne" w:date="2019-03-15T15:59:00Z">
        <w:r w:rsidR="00502F7A">
          <w:t>Overview of prebuilt connectors for Azure Logic Apps</w:t>
        </w:r>
      </w:ins>
      <w:ins w:id="35" w:author="Andrew Byrne" w:date="2019-03-15T16:00:00Z">
        <w:r w:rsidR="0036085F">
          <w:t xml:space="preserve"> (categories, how to find them etc.)</w:t>
        </w:r>
      </w:ins>
    </w:p>
    <w:p w14:paraId="5020FEC5" w14:textId="49356170" w:rsidR="009C5497" w:rsidRPr="00C72E4D" w:rsidDel="00EB6901" w:rsidRDefault="009C5497" w:rsidP="00157EE7">
      <w:pPr>
        <w:pStyle w:val="ListParagraph"/>
        <w:numPr>
          <w:ilvl w:val="0"/>
          <w:numId w:val="16"/>
        </w:numPr>
        <w:rPr>
          <w:del w:id="36" w:author="New Contact  created on 2015-23-03 at 17:29 &amp; updated at 2015-23-03 at 17:29 [5]" w:date="2019-03-15T15:55:00Z"/>
          <w:b/>
        </w:rPr>
      </w:pPr>
      <w:del w:id="37" w:author="New Contact  created on 2015-23-03 at 17:29 &amp; updated at 2015-23-03 at 17:29 [5]" w:date="2019-03-15T15:55:00Z">
        <w:r w:rsidDel="00EB6901">
          <w:delText>The role of Json for outlining the A</w:delText>
        </w:r>
        <w:r w:rsidR="00C72E4D" w:rsidDel="00EB6901">
          <w:delText>PI</w:delText>
        </w:r>
        <w:r w:rsidDel="00EB6901">
          <w:delText xml:space="preserve"> </w:delText>
        </w:r>
        <w:r w:rsidR="00C72E4D" w:rsidDel="00EB6901">
          <w:delText>Authentication</w:delText>
        </w:r>
      </w:del>
    </w:p>
    <w:p w14:paraId="1B7847CF" w14:textId="1BB6A3E4" w:rsidR="00C72E4D" w:rsidRPr="00C72E4D" w:rsidDel="00EB6901" w:rsidRDefault="00C72E4D" w:rsidP="00157EE7">
      <w:pPr>
        <w:pStyle w:val="ListParagraph"/>
        <w:numPr>
          <w:ilvl w:val="0"/>
          <w:numId w:val="16"/>
        </w:numPr>
        <w:rPr>
          <w:del w:id="38" w:author="New Contact  created on 2015-23-03 at 17:29 &amp; updated at 2015-23-03 at 17:29 [5]" w:date="2019-03-15T15:55:00Z"/>
          <w:b/>
        </w:rPr>
      </w:pPr>
      <w:del w:id="39" w:author="New Contact  created on 2015-23-03 at 17:29 &amp; updated at 2015-23-03 at 17:29 [5]" w:date="2019-03-15T15:55:00Z">
        <w:r w:rsidDel="00EB6901">
          <w:delText>The use of API key definitions</w:delText>
        </w:r>
      </w:del>
    </w:p>
    <w:p w14:paraId="0BFE2396" w14:textId="4D9DAB0D" w:rsidR="00C72E4D" w:rsidRPr="009119C9" w:rsidDel="00502F7A" w:rsidRDefault="00C72E4D" w:rsidP="00157EE7">
      <w:pPr>
        <w:pStyle w:val="ListParagraph"/>
        <w:numPr>
          <w:ilvl w:val="0"/>
          <w:numId w:val="16"/>
        </w:numPr>
        <w:rPr>
          <w:del w:id="40" w:author="Andrew Byrne" w:date="2019-03-15T15:59:00Z"/>
          <w:b/>
        </w:rPr>
      </w:pPr>
      <w:del w:id="41" w:author="Andrew Byrne" w:date="2019-03-15T15:59:00Z">
        <w:r w:rsidDel="00502F7A">
          <w:delText xml:space="preserve">The role of </w:delText>
        </w:r>
        <w:r w:rsidR="00277F46" w:rsidDel="00502F7A">
          <w:delText>a</w:delText>
        </w:r>
        <w:r w:rsidDel="00502F7A">
          <w:delText>ctions</w:delText>
        </w:r>
        <w:r w:rsidR="00277F46" w:rsidDel="00502F7A">
          <w:delText>,</w:delText>
        </w:r>
        <w:r w:rsidDel="00502F7A">
          <w:delText xml:space="preserve"> </w:delText>
        </w:r>
        <w:r w:rsidR="00277F46" w:rsidDel="00502F7A">
          <w:delText>t</w:delText>
        </w:r>
        <w:r w:rsidDel="00502F7A">
          <w:delText>riggers and references</w:delText>
        </w:r>
      </w:del>
    </w:p>
    <w:p w14:paraId="54AF57CD" w14:textId="2A1A319B" w:rsidR="009119C9" w:rsidRPr="005837D5" w:rsidDel="00EB6901" w:rsidRDefault="009119C9" w:rsidP="00157EE7">
      <w:pPr>
        <w:pStyle w:val="ListParagraph"/>
        <w:numPr>
          <w:ilvl w:val="0"/>
          <w:numId w:val="16"/>
        </w:numPr>
        <w:rPr>
          <w:ins w:id="42" w:author="New Contact  created on 2015-23-03 at 17:29 &amp; updated at 2015-23-03 at 17:29 [6]" w:date="2019-03-15T15:12:00Z"/>
          <w:del w:id="43" w:author="New Contact  created on 2015-23-03 at 17:29 &amp; updated at 2015-23-03 at 17:29 [5]" w:date="2019-03-15T15:55:00Z"/>
          <w:b/>
          <w:rPrChange w:id="44" w:author="New Contact  created on 2015-23-03 at 17:29 &amp; updated at 2015-23-03 at 17:29 [6]" w:date="2019-03-15T15:12:00Z">
            <w:rPr>
              <w:ins w:id="45" w:author="New Contact  created on 2015-23-03 at 17:29 &amp; updated at 2015-23-03 at 17:29 [6]" w:date="2019-03-15T15:12:00Z"/>
              <w:del w:id="46" w:author="New Contact  created on 2015-23-03 at 17:29 &amp; updated at 2015-23-03 at 17:29 [5]" w:date="2019-03-15T15:55:00Z"/>
            </w:rPr>
          </w:rPrChange>
        </w:rPr>
      </w:pPr>
      <w:del w:id="47" w:author="New Contact  created on 2015-23-03 at 17:29 &amp; updated at 2015-23-03 at 17:29 [5]" w:date="2019-03-15T15:55:00Z">
        <w:r w:rsidDel="00EB6901">
          <w:delText>Testing limitations i.e. at present restricted to Microsoft Flow and PowerApps</w:delText>
        </w:r>
      </w:del>
    </w:p>
    <w:p w14:paraId="6737020F" w14:textId="3FB3973F" w:rsidR="005837D5" w:rsidRPr="00F458B8" w:rsidRDefault="005837D5" w:rsidP="00157EE7">
      <w:pPr>
        <w:pStyle w:val="ListParagraph"/>
        <w:numPr>
          <w:ilvl w:val="0"/>
          <w:numId w:val="16"/>
        </w:numPr>
        <w:rPr>
          <w:b/>
        </w:rPr>
      </w:pPr>
      <w:ins w:id="48" w:author="New Contact  created on 2015-23-03 at 17:29 &amp; updated at 2015-23-03 at 17:29 [6]" w:date="2019-03-15T15:12:00Z">
        <w:r>
          <w:t xml:space="preserve">Describe the technical scenario we are using throughout this module – we want to call an API from </w:t>
        </w:r>
        <w:r w:rsidR="0089236E">
          <w:t>our Logic Apps workflow</w:t>
        </w:r>
      </w:ins>
      <w:ins w:id="49" w:author="New Contact  created on 2015-23-03 at 17:29 &amp; updated at 2015-23-03 at 17:29 [6]" w:date="2019-03-15T15:13:00Z">
        <w:r w:rsidR="0089236E">
          <w:t xml:space="preserve">. In this module, the trigger for the simple workflow will be </w:t>
        </w:r>
        <w:r w:rsidR="00AA19B0">
          <w:t xml:space="preserve">a HTTP trigger and the response </w:t>
        </w:r>
      </w:ins>
    </w:p>
    <w:p w14:paraId="36214D99" w14:textId="53AE9491" w:rsidR="00F458B8" w:rsidRDefault="00F458B8" w:rsidP="00F458B8">
      <w:pPr>
        <w:pStyle w:val="Heading3"/>
      </w:pPr>
      <w:r>
        <w:t>How to do the task</w:t>
      </w:r>
    </w:p>
    <w:p w14:paraId="31924F03" w14:textId="63937455" w:rsidR="00F458B8" w:rsidRPr="007A56DF" w:rsidDel="00EB6901" w:rsidRDefault="00F458B8" w:rsidP="00F458B8">
      <w:pPr>
        <w:pStyle w:val="ListParagraph"/>
        <w:numPr>
          <w:ilvl w:val="0"/>
          <w:numId w:val="16"/>
        </w:numPr>
        <w:rPr>
          <w:del w:id="50" w:author="New Contact  created on 2015-23-03 at 17:29 &amp; updated at 2015-23-03 at 17:29 [5]" w:date="2019-03-15T15:56:00Z"/>
          <w:b/>
        </w:rPr>
      </w:pPr>
      <w:del w:id="51" w:author="New Contact  created on 2015-23-03 at 17:29 &amp; updated at 2015-23-03 at 17:29 [5]" w:date="2019-03-15T15:56:00Z">
        <w:r w:rsidDel="00EB6901">
          <w:delText>The process of creating a custom connector in the Azure Portal</w:delText>
        </w:r>
      </w:del>
    </w:p>
    <w:p w14:paraId="54EDE75A" w14:textId="59CB37DD" w:rsidR="00F458B8" w:rsidRPr="009C5497" w:rsidDel="00EB6901" w:rsidRDefault="00F458B8" w:rsidP="00F458B8">
      <w:pPr>
        <w:pStyle w:val="ListParagraph"/>
        <w:numPr>
          <w:ilvl w:val="0"/>
          <w:numId w:val="16"/>
        </w:numPr>
        <w:rPr>
          <w:del w:id="52" w:author="New Contact  created on 2015-23-03 at 17:29 &amp; updated at 2015-23-03 at 17:29 [5]" w:date="2019-03-15T15:56:00Z"/>
          <w:b/>
        </w:rPr>
      </w:pPr>
      <w:del w:id="53" w:author="New Contact  created on 2015-23-03 at 17:29 &amp; updated at 2015-23-03 at 17:29 [5]" w:date="2019-03-15T15:56:00Z">
        <w:r w:rsidDel="00EB6901">
          <w:delText>How to import an OpenAPI definition via the Azure Portal</w:delText>
        </w:r>
      </w:del>
    </w:p>
    <w:p w14:paraId="07C26132" w14:textId="77777777" w:rsidR="00157EE7" w:rsidRDefault="00157EE7" w:rsidP="009D5E7E">
      <w:pPr>
        <w:pStyle w:val="Heading2"/>
      </w:pPr>
      <w:bookmarkStart w:id="54" w:name="OLE_LINK1"/>
      <w:bookmarkStart w:id="55" w:name="OLE_LINK2"/>
      <w:r>
        <w:t>Video requirements</w:t>
      </w:r>
    </w:p>
    <w:p w14:paraId="47177DA0" w14:textId="77777777" w:rsidR="00157EE7" w:rsidRDefault="00157EE7" w:rsidP="00157EE7">
      <w:r>
        <w:t>N/A</w:t>
      </w:r>
    </w:p>
    <w:bookmarkEnd w:id="54"/>
    <w:bookmarkEnd w:id="55"/>
    <w:p w14:paraId="5B4839C5" w14:textId="77777777" w:rsidR="00157EE7" w:rsidRDefault="00157EE7" w:rsidP="009D5E7E">
      <w:pPr>
        <w:pStyle w:val="Heading2"/>
      </w:pPr>
      <w:commentRangeStart w:id="56"/>
      <w:r>
        <w:t>Knowledge test objectives</w:t>
      </w:r>
      <w:commentRangeEnd w:id="56"/>
      <w:r w:rsidR="00EB6901">
        <w:rPr>
          <w:rStyle w:val="CommentReference"/>
          <w:rFonts w:eastAsia="Times New Roman" w:cs="Times New Roman"/>
          <w:color w:val="auto"/>
        </w:rPr>
        <w:commentReference w:id="56"/>
      </w:r>
    </w:p>
    <w:p w14:paraId="4C24C042" w14:textId="61C8E13F" w:rsidR="00157EE7" w:rsidDel="00EB6901" w:rsidRDefault="00277F46" w:rsidP="00157EE7">
      <w:pPr>
        <w:rPr>
          <w:del w:id="57" w:author="New Contact  created on 2015-23-03 at 17:29 &amp; updated at 2015-23-03 at 17:29 [5]" w:date="2019-03-15T15:56:00Z"/>
        </w:rPr>
      </w:pPr>
      <w:del w:id="58" w:author="New Contact  created on 2015-23-03 at 17:29 &amp; updated at 2015-23-03 at 17:29 [5]" w:date="2019-03-15T15:56:00Z">
        <w:r w:rsidDel="00EB6901">
          <w:delText>Ask two or three questions to check the students’ comprehension. Ask, for example:</w:delText>
        </w:r>
      </w:del>
    </w:p>
    <w:p w14:paraId="739841E1" w14:textId="27AE3D26" w:rsidR="00277F46" w:rsidDel="00EB6901" w:rsidRDefault="00277F46" w:rsidP="00277F46">
      <w:pPr>
        <w:pStyle w:val="ListParagraph"/>
        <w:numPr>
          <w:ilvl w:val="0"/>
          <w:numId w:val="23"/>
        </w:numPr>
        <w:rPr>
          <w:del w:id="59" w:author="New Contact  created on 2015-23-03 at 17:29 &amp; updated at 2015-23-03 at 17:29 [5]" w:date="2019-03-15T15:56:00Z"/>
        </w:rPr>
      </w:pPr>
      <w:del w:id="60" w:author="New Contact  created on 2015-23-03 at 17:29 &amp; updated at 2015-23-03 at 17:29 [5]" w:date="2019-03-15T15:56:00Z">
        <w:r w:rsidDel="00EB6901">
          <w:delText xml:space="preserve">A question that requires the students to </w:delText>
        </w:r>
        <w:r w:rsidR="009D4E22" w:rsidDel="00EB6901">
          <w:delText>decide whether to create a custom connector, use and existing connector, or create some other object.</w:delText>
        </w:r>
      </w:del>
    </w:p>
    <w:p w14:paraId="29237711" w14:textId="6148C621" w:rsidR="00277F46" w:rsidRPr="00AF2626" w:rsidDel="00EB6901" w:rsidRDefault="00277F46" w:rsidP="00277F46">
      <w:pPr>
        <w:pStyle w:val="ListParagraph"/>
        <w:numPr>
          <w:ilvl w:val="0"/>
          <w:numId w:val="23"/>
        </w:numPr>
        <w:rPr>
          <w:del w:id="61" w:author="New Contact  created on 2015-23-03 at 17:29 &amp; updated at 2015-23-03 at 17:29 [5]" w:date="2019-03-15T15:56:00Z"/>
        </w:rPr>
      </w:pPr>
      <w:del w:id="62" w:author="New Contact  created on 2015-23-03 at 17:29 &amp; updated at 2015-23-03 at 17:29 [5]" w:date="2019-03-15T15:56:00Z">
        <w:r w:rsidDel="00EB6901">
          <w:delText>A question that requires the students to correctly select the correct object to code: an action, a trigger, or a reference.</w:delText>
        </w:r>
      </w:del>
    </w:p>
    <w:p w14:paraId="38F08203" w14:textId="2A0196A0" w:rsidR="00157EE7" w:rsidRDefault="00157EE7" w:rsidP="009D5E7E">
      <w:pPr>
        <w:pStyle w:val="Heading2"/>
      </w:pPr>
      <w:r>
        <w:t>External dependencies</w:t>
      </w:r>
    </w:p>
    <w:p w14:paraId="19FC4CCC" w14:textId="1041C71C" w:rsidR="009D4E22" w:rsidRDefault="009D4E22" w:rsidP="009D4E22">
      <w:pPr>
        <w:pStyle w:val="ListParagraph"/>
        <w:numPr>
          <w:ilvl w:val="0"/>
          <w:numId w:val="24"/>
        </w:numPr>
      </w:pPr>
      <w:r>
        <w:t>Azure Logic Apps.</w:t>
      </w:r>
    </w:p>
    <w:p w14:paraId="468029AE" w14:textId="0328CED2" w:rsidR="009D4E22" w:rsidRPr="009D4E22" w:rsidRDefault="009D4E22" w:rsidP="009D4E22">
      <w:pPr>
        <w:pStyle w:val="ListParagraph"/>
        <w:numPr>
          <w:ilvl w:val="0"/>
          <w:numId w:val="24"/>
        </w:numPr>
      </w:pPr>
      <w:r>
        <w:t>Azure Logic Apps API</w:t>
      </w:r>
    </w:p>
    <w:p w14:paraId="2AE0CCDA" w14:textId="77777777" w:rsidR="00157EE7" w:rsidRDefault="00157EE7" w:rsidP="009D5E7E">
      <w:pPr>
        <w:pStyle w:val="Heading2"/>
      </w:pPr>
      <w:r>
        <w:t>Necessary development resources</w:t>
      </w:r>
    </w:p>
    <w:p w14:paraId="0D1F841E" w14:textId="77777777" w:rsidR="00157EE7" w:rsidRPr="00DE7B15" w:rsidRDefault="00157EE7" w:rsidP="00157EE7">
      <w:r>
        <w:t>NONE</w:t>
      </w:r>
    </w:p>
    <w:p w14:paraId="0D1C19DD" w14:textId="783720CB" w:rsidR="00157EE7" w:rsidRDefault="00157EE7" w:rsidP="009D5E7E">
      <w:pPr>
        <w:pStyle w:val="Heading2"/>
      </w:pPr>
      <w:r>
        <w:lastRenderedPageBreak/>
        <w:t>Reference links</w:t>
      </w:r>
    </w:p>
    <w:p w14:paraId="75F20DBE" w14:textId="4FBCB216" w:rsidR="000F6FD8" w:rsidRDefault="000F6FD8" w:rsidP="000F6FD8">
      <w:pPr>
        <w:pStyle w:val="ListParagraph"/>
        <w:numPr>
          <w:ilvl w:val="0"/>
          <w:numId w:val="26"/>
        </w:numPr>
      </w:pPr>
      <w:r w:rsidRPr="000F6FD8">
        <w:t>Create a custom connector in Azure Logic Apps</w:t>
      </w:r>
      <w:r>
        <w:t xml:space="preserve">: </w:t>
      </w:r>
      <w:hyperlink r:id="rId18" w:history="1">
        <w:r w:rsidRPr="003A2C12">
          <w:rPr>
            <w:rStyle w:val="Hyperlink"/>
          </w:rPr>
          <w:t>https://docs.microsoft.com/en-gb/connectors/custom-connectors/create-logic-apps-connector</w:t>
        </w:r>
      </w:hyperlink>
      <w:r>
        <w:t xml:space="preserve"> </w:t>
      </w:r>
    </w:p>
    <w:p w14:paraId="076D6B57" w14:textId="33F149B9" w:rsidR="00AD0B7C" w:rsidRPr="00AD0B7C" w:rsidRDefault="0034391E" w:rsidP="00C9340F">
      <w:pPr>
        <w:pStyle w:val="ListParagraph"/>
        <w:numPr>
          <w:ilvl w:val="0"/>
          <w:numId w:val="26"/>
        </w:numPr>
      </w:pPr>
      <w:r w:rsidRPr="0034391E">
        <w:t xml:space="preserve">Create a custom connector from an </w:t>
      </w:r>
      <w:proofErr w:type="spellStart"/>
      <w:r w:rsidRPr="0034391E">
        <w:t>OpenAPI</w:t>
      </w:r>
      <w:proofErr w:type="spellEnd"/>
      <w:r w:rsidRPr="0034391E">
        <w:t xml:space="preserve"> definition</w:t>
      </w:r>
      <w:r>
        <w:t xml:space="preserve">: </w:t>
      </w:r>
      <w:hyperlink r:id="rId19" w:history="1">
        <w:r w:rsidR="00AD0B7C" w:rsidRPr="00AD0B7C">
          <w:rPr>
            <w:rStyle w:val="Hyperlink"/>
          </w:rPr>
          <w:t>https://docs.microsoft.com/en-gb/connectors/custom-connectors/define-openapi-definition</w:t>
        </w:r>
      </w:hyperlink>
    </w:p>
    <w:p w14:paraId="0C1F101B" w14:textId="70416091" w:rsidR="00E71B31" w:rsidRDefault="002B45F5" w:rsidP="002C27E9">
      <w:pPr>
        <w:pStyle w:val="Heading1"/>
        <w:rPr>
          <w:ins w:id="63" w:author="New Contact  created on 2015-23-03 at 17:29 &amp; updated at 2015-23-03 at 17:29 [6]" w:date="2019-03-15T15:16:00Z"/>
        </w:rPr>
        <w:pPrChange w:id="64" w:author="New Contact  created on 2015-23-03 at 17:29 &amp; updated at 2015-23-03 at 17:29 [6]" w:date="2019-03-15T15:23:00Z">
          <w:pPr>
            <w:spacing w:after="160" w:line="259" w:lineRule="auto"/>
          </w:pPr>
        </w:pPrChange>
      </w:pPr>
      <w:ins w:id="65" w:author="New Contact  created on 2015-23-03 at 17:29 &amp; updated at 2015-23-03 at 17:29 [6]" w:date="2019-03-15T15:15:00Z">
        <w:r>
          <w:t xml:space="preserve">Unit 3: </w:t>
        </w:r>
        <w:r w:rsidR="006C5BF6">
          <w:t xml:space="preserve">Exercise – </w:t>
        </w:r>
      </w:ins>
      <w:ins w:id="66" w:author="New Contact  created on 2015-23-03 at 17:29 &amp; updated at 2015-23-03 at 17:29 [6]" w:date="2019-03-15T15:16:00Z">
        <w:r w:rsidR="006C5BF6">
          <w:t xml:space="preserve">Setup a </w:t>
        </w:r>
      </w:ins>
      <w:ins w:id="67" w:author="New Contact  created on 2015-23-03 at 17:29 &amp; updated at 2015-23-03 at 17:29 [6]" w:date="2019-03-15T15:23:00Z">
        <w:r w:rsidR="002A3057">
          <w:t xml:space="preserve">Logic App and </w:t>
        </w:r>
      </w:ins>
      <w:ins w:id="68" w:author="New Contact  created on 2015-23-03 at 17:29 &amp; updated at 2015-23-03 at 17:29 [6]" w:date="2019-03-15T15:24:00Z">
        <w:r w:rsidR="002A3057">
          <w:t xml:space="preserve">a </w:t>
        </w:r>
      </w:ins>
      <w:ins w:id="69" w:author="New Contact  created on 2015-23-03 at 17:29 &amp; updated at 2015-23-03 at 17:29 [6]" w:date="2019-03-15T15:16:00Z">
        <w:r w:rsidR="006C5BF6">
          <w:t>test API</w:t>
        </w:r>
      </w:ins>
    </w:p>
    <w:p w14:paraId="77FAB384" w14:textId="4028163B" w:rsidR="00FD2BCA" w:rsidRDefault="00E71B31">
      <w:pPr>
        <w:spacing w:after="160" w:line="259" w:lineRule="auto"/>
        <w:rPr>
          <w:ins w:id="70" w:author="New Contact  created on 2015-23-03 at 17:29 &amp; updated at 2015-23-03 at 17:29 [6]" w:date="2019-03-15T15:17:00Z"/>
        </w:rPr>
      </w:pPr>
      <w:ins w:id="71" w:author="New Contact  created on 2015-23-03 at 17:29 &amp; updated at 2015-23-03 at 17:29 [6]" w:date="2019-03-15T15:16:00Z">
        <w:r>
          <w:t xml:space="preserve">The module should NOT copy the documentation example. Instead, we should take advantage of the sandbox experience. In this unit, </w:t>
        </w:r>
      </w:ins>
      <w:ins w:id="72" w:author="New Contact  created on 2015-23-03 at 17:29 &amp; updated at 2015-23-03 at 17:29 [6]" w:date="2019-03-15T15:17:00Z">
        <w:r>
          <w:t xml:space="preserve">give the user the steps needed to setup a pre-baked </w:t>
        </w:r>
        <w:r w:rsidR="00FD2BCA">
          <w:t xml:space="preserve">API in their sandbox session. </w:t>
        </w:r>
      </w:ins>
    </w:p>
    <w:p w14:paraId="05D276CF" w14:textId="7624982C" w:rsidR="00FD2BCA" w:rsidRPr="00FD2BCA" w:rsidRDefault="00FD2BCA" w:rsidP="00FD2BCA">
      <w:pPr>
        <w:pStyle w:val="ListParagraph"/>
        <w:numPr>
          <w:ilvl w:val="0"/>
          <w:numId w:val="28"/>
        </w:numPr>
        <w:spacing w:after="160" w:line="259" w:lineRule="auto"/>
        <w:rPr>
          <w:ins w:id="73" w:author="New Contact  created on 2015-23-03 at 17:29 &amp; updated at 2015-23-03 at 17:29 [6]" w:date="2019-03-15T15:17:00Z"/>
          <w:rFonts w:ascii="Segoe UI" w:eastAsiaTheme="majorEastAsia" w:hAnsi="Segoe UI" w:cstheme="majorBidi"/>
          <w:color w:val="2F5496" w:themeColor="accent1" w:themeShade="BF"/>
          <w:sz w:val="32"/>
          <w:szCs w:val="32"/>
          <w:rPrChange w:id="74" w:author="New Contact  created on 2015-23-03 at 17:29 &amp; updated at 2015-23-03 at 17:29 [6]" w:date="2019-03-15T15:17:00Z">
            <w:rPr>
              <w:ins w:id="75" w:author="New Contact  created on 2015-23-03 at 17:29 &amp; updated at 2015-23-03 at 17:29 [6]" w:date="2019-03-15T15:17:00Z"/>
            </w:rPr>
          </w:rPrChange>
        </w:rPr>
      </w:pPr>
      <w:ins w:id="76" w:author="New Contact  created on 2015-23-03 at 17:29 &amp; updated at 2015-23-03 at 17:29 [6]" w:date="2019-03-15T15:17:00Z">
        <w:r>
          <w:t>Download a .NET Core Web API project from GitHub</w:t>
        </w:r>
      </w:ins>
    </w:p>
    <w:p w14:paraId="74EEB9EE" w14:textId="39229032" w:rsidR="00FD2BCA" w:rsidRPr="008B1E77" w:rsidRDefault="00FD2BCA" w:rsidP="00FD2BCA">
      <w:pPr>
        <w:pStyle w:val="ListParagraph"/>
        <w:numPr>
          <w:ilvl w:val="0"/>
          <w:numId w:val="28"/>
        </w:numPr>
        <w:spacing w:after="160" w:line="259" w:lineRule="auto"/>
        <w:rPr>
          <w:ins w:id="77" w:author="New Contact  created on 2015-23-03 at 17:29 &amp; updated at 2015-23-03 at 17:29 [6]" w:date="2019-03-15T15:18:00Z"/>
          <w:rFonts w:ascii="Segoe UI" w:eastAsiaTheme="majorEastAsia" w:hAnsi="Segoe UI" w:cstheme="majorBidi"/>
          <w:color w:val="2F5496" w:themeColor="accent1" w:themeShade="BF"/>
          <w:sz w:val="32"/>
          <w:szCs w:val="32"/>
          <w:rPrChange w:id="78" w:author="New Contact  created on 2015-23-03 at 17:29 &amp; updated at 2015-23-03 at 17:29 [6]" w:date="2019-03-15T15:18:00Z">
            <w:rPr>
              <w:ins w:id="79" w:author="New Contact  created on 2015-23-03 at 17:29 &amp; updated at 2015-23-03 at 17:29 [6]" w:date="2019-03-15T15:18:00Z"/>
            </w:rPr>
          </w:rPrChange>
        </w:rPr>
      </w:pPr>
      <w:ins w:id="80" w:author="New Contact  created on 2015-23-03 at 17:29 &amp; updated at 2015-23-03 at 17:29 [6]" w:date="2019-03-15T15:17:00Z">
        <w:r>
          <w:t xml:space="preserve">Deploy </w:t>
        </w:r>
      </w:ins>
      <w:ins w:id="81" w:author="New Contact  created on 2015-23-03 at 17:29 &amp; updated at 2015-23-03 at 17:29 [6]" w:date="2019-03-15T15:20:00Z">
        <w:r w:rsidR="00855999">
          <w:t xml:space="preserve">API </w:t>
        </w:r>
      </w:ins>
      <w:ins w:id="82" w:author="New Contact  created on 2015-23-03 at 17:29 &amp; updated at 2015-23-03 at 17:29 [6]" w:date="2019-03-15T15:17:00Z">
        <w:r>
          <w:t xml:space="preserve">to </w:t>
        </w:r>
        <w:r w:rsidR="008B1E77">
          <w:t>Azure sandbox</w:t>
        </w:r>
      </w:ins>
    </w:p>
    <w:p w14:paraId="42283722" w14:textId="25AFF5EC" w:rsidR="008B1E77" w:rsidRPr="008B1E77" w:rsidRDefault="008B1E77" w:rsidP="00FD2BCA">
      <w:pPr>
        <w:pStyle w:val="ListParagraph"/>
        <w:numPr>
          <w:ilvl w:val="0"/>
          <w:numId w:val="28"/>
        </w:numPr>
        <w:spacing w:after="160" w:line="259" w:lineRule="auto"/>
        <w:rPr>
          <w:ins w:id="83" w:author="New Contact  created on 2015-23-03 at 17:29 &amp; updated at 2015-23-03 at 17:29 [6]" w:date="2019-03-15T15:18:00Z"/>
          <w:rFonts w:ascii="Segoe UI" w:eastAsiaTheme="majorEastAsia" w:hAnsi="Segoe UI" w:cstheme="majorBidi"/>
          <w:color w:val="2F5496" w:themeColor="accent1" w:themeShade="BF"/>
          <w:sz w:val="32"/>
          <w:szCs w:val="32"/>
          <w:rPrChange w:id="84" w:author="New Contact  created on 2015-23-03 at 17:29 &amp; updated at 2015-23-03 at 17:29 [6]" w:date="2019-03-15T15:18:00Z">
            <w:rPr>
              <w:ins w:id="85" w:author="New Contact  created on 2015-23-03 at 17:29 &amp; updated at 2015-23-03 at 17:29 [6]" w:date="2019-03-15T15:18:00Z"/>
            </w:rPr>
          </w:rPrChange>
        </w:rPr>
      </w:pPr>
      <w:ins w:id="86" w:author="New Contact  created on 2015-23-03 at 17:29 &amp; updated at 2015-23-03 at 17:29 [6]" w:date="2019-03-15T15:18:00Z">
        <w:r>
          <w:t xml:space="preserve">Test using </w:t>
        </w:r>
        <w:proofErr w:type="spellStart"/>
        <w:r>
          <w:t>cUrl</w:t>
        </w:r>
        <w:proofErr w:type="spellEnd"/>
        <w:r>
          <w:t xml:space="preserve"> or another command-line tool</w:t>
        </w:r>
      </w:ins>
    </w:p>
    <w:p w14:paraId="6A7A132F" w14:textId="4560FB94" w:rsidR="008B1E77" w:rsidRPr="00AA2EF4" w:rsidRDefault="00AA2EF4" w:rsidP="00FD2BCA">
      <w:pPr>
        <w:pStyle w:val="ListParagraph"/>
        <w:numPr>
          <w:ilvl w:val="0"/>
          <w:numId w:val="28"/>
        </w:numPr>
        <w:spacing w:after="160" w:line="259" w:lineRule="auto"/>
        <w:rPr>
          <w:ins w:id="87" w:author="New Contact  created on 2015-23-03 at 17:29 &amp; updated at 2015-23-03 at 17:29 [6]" w:date="2019-03-15T15:18:00Z"/>
          <w:rFonts w:ascii="Segoe UI" w:eastAsiaTheme="majorEastAsia" w:hAnsi="Segoe UI" w:cstheme="majorBidi"/>
          <w:color w:val="2F5496" w:themeColor="accent1" w:themeShade="BF"/>
          <w:sz w:val="32"/>
          <w:szCs w:val="32"/>
          <w:rPrChange w:id="88" w:author="New Contact  created on 2015-23-03 at 17:29 &amp; updated at 2015-23-03 at 17:29 [6]" w:date="2019-03-15T15:18:00Z">
            <w:rPr>
              <w:ins w:id="89" w:author="New Contact  created on 2015-23-03 at 17:29 &amp; updated at 2015-23-03 at 17:29 [6]" w:date="2019-03-15T15:18:00Z"/>
            </w:rPr>
          </w:rPrChange>
        </w:rPr>
      </w:pPr>
      <w:ins w:id="90" w:author="New Contact  created on 2015-23-03 at 17:29 &amp; updated at 2015-23-03 at 17:29 [6]" w:date="2019-03-15T15:18:00Z">
        <w:r>
          <w:t xml:space="preserve">The repo should also contain </w:t>
        </w:r>
        <w:del w:id="91" w:author="Andrew Byrne" w:date="2019-03-15T16:01:00Z">
          <w:r w:rsidDel="003731C4">
            <w:delText>and</w:delText>
          </w:r>
        </w:del>
      </w:ins>
      <w:ins w:id="92" w:author="Andrew Byrne" w:date="2019-03-15T16:01:00Z">
        <w:r w:rsidR="003731C4">
          <w:t>an</w:t>
        </w:r>
      </w:ins>
      <w:ins w:id="93" w:author="New Contact  created on 2015-23-03 at 17:29 &amp; updated at 2015-23-03 at 17:29 [6]" w:date="2019-03-15T15:18:00Z">
        <w:r>
          <w:t xml:space="preserve"> </w:t>
        </w:r>
        <w:proofErr w:type="spellStart"/>
        <w:r>
          <w:t>OpenAPI</w:t>
        </w:r>
        <w:proofErr w:type="spellEnd"/>
        <w:r>
          <w:t xml:space="preserve"> definition of the API</w:t>
        </w:r>
      </w:ins>
    </w:p>
    <w:p w14:paraId="1C0D1873" w14:textId="0BF74C7A" w:rsidR="00AA2EF4" w:rsidRPr="00FD2BCA" w:rsidRDefault="00AA2EF4" w:rsidP="00FD2BCA">
      <w:pPr>
        <w:pStyle w:val="ListParagraph"/>
        <w:numPr>
          <w:ilvl w:val="0"/>
          <w:numId w:val="28"/>
        </w:numPr>
        <w:spacing w:after="160" w:line="259" w:lineRule="auto"/>
        <w:rPr>
          <w:ins w:id="94" w:author="New Contact  created on 2015-23-03 at 17:29 &amp; updated at 2015-23-03 at 17:29 [6]" w:date="2019-03-15T15:17:00Z"/>
          <w:rFonts w:ascii="Segoe UI" w:eastAsiaTheme="majorEastAsia" w:hAnsi="Segoe UI" w:cstheme="majorBidi"/>
          <w:color w:val="2F5496" w:themeColor="accent1" w:themeShade="BF"/>
          <w:sz w:val="32"/>
          <w:szCs w:val="32"/>
          <w:rPrChange w:id="95" w:author="New Contact  created on 2015-23-03 at 17:29 &amp; updated at 2015-23-03 at 17:29 [6]" w:date="2019-03-15T15:17:00Z">
            <w:rPr>
              <w:ins w:id="96" w:author="New Contact  created on 2015-23-03 at 17:29 &amp; updated at 2015-23-03 at 17:29 [6]" w:date="2019-03-15T15:17:00Z"/>
            </w:rPr>
          </w:rPrChange>
        </w:rPr>
      </w:pPr>
      <w:ins w:id="97" w:author="New Contact  created on 2015-23-03 at 17:29 &amp; updated at 2015-23-03 at 17:29 [6]" w:date="2019-03-15T15:18:00Z">
        <w:r>
          <w:t>API should be related to the scenario (picture-framing busine</w:t>
        </w:r>
      </w:ins>
      <w:ins w:id="98" w:author="New Contact  created on 2015-23-03 at 17:29 &amp; updated at 2015-23-03 at 17:29 [6]" w:date="2019-03-15T15:19:00Z">
        <w:r>
          <w:t xml:space="preserve">ss). For example, pass </w:t>
        </w:r>
      </w:ins>
      <w:ins w:id="99" w:author="Andrew Byrne" w:date="2019-03-15T16:29:00Z">
        <w:r w:rsidR="00502F45">
          <w:t xml:space="preserve">frame dimensions </w:t>
        </w:r>
        <w:r w:rsidR="00502F45">
          <w:t xml:space="preserve">to </w:t>
        </w:r>
      </w:ins>
      <w:ins w:id="100" w:author="New Contact  created on 2015-23-03 at 17:29 &amp; updated at 2015-23-03 at 17:29 [6]" w:date="2019-03-15T15:19:00Z">
        <w:r>
          <w:t xml:space="preserve">the API </w:t>
        </w:r>
        <w:del w:id="101" w:author="Andrew Byrne" w:date="2019-03-15T16:29:00Z">
          <w:r w:rsidDel="00502F45">
            <w:delText xml:space="preserve">frame dimensions </w:delText>
          </w:r>
        </w:del>
        <w:r>
          <w:t>and</w:t>
        </w:r>
        <w:r w:rsidR="0097523A">
          <w:t xml:space="preserve"> it gives back picture area. Pass </w:t>
        </w:r>
      </w:ins>
      <w:ins w:id="102" w:author="Andrew Byrne" w:date="2019-03-15T16:29:00Z">
        <w:r w:rsidR="00502F45">
          <w:t>dimensions and material of frame</w:t>
        </w:r>
      </w:ins>
      <w:ins w:id="103" w:author="Andrew Byrne" w:date="2019-03-15T16:30:00Z">
        <w:r w:rsidR="00D926FD">
          <w:t xml:space="preserve"> to </w:t>
        </w:r>
      </w:ins>
      <w:ins w:id="104" w:author="New Contact  created on 2015-23-03 at 17:29 &amp; updated at 2015-23-03 at 17:29 [6]" w:date="2019-03-15T15:19:00Z">
        <w:r w:rsidR="0097523A">
          <w:t xml:space="preserve">the API </w:t>
        </w:r>
        <w:del w:id="105" w:author="Andrew Byrne" w:date="2019-03-15T16:29:00Z">
          <w:r w:rsidR="0097523A" w:rsidDel="00502F45">
            <w:delText xml:space="preserve">dimensions and material of frame, </w:delText>
          </w:r>
        </w:del>
        <w:r w:rsidR="0097523A">
          <w:t xml:space="preserve">and it gives back price. </w:t>
        </w:r>
      </w:ins>
    </w:p>
    <w:p w14:paraId="321747C4" w14:textId="42B89F08" w:rsidR="00B96298" w:rsidRDefault="002C27E9" w:rsidP="002C27E9">
      <w:pPr>
        <w:spacing w:after="160" w:line="259" w:lineRule="auto"/>
        <w:rPr>
          <w:ins w:id="106" w:author="New Contact  created on 2015-23-03 at 17:29 &amp; updated at 2015-23-03 at 17:29 [6]" w:date="2019-03-15T15:37:00Z"/>
        </w:rPr>
      </w:pPr>
      <w:ins w:id="107" w:author="New Contact  created on 2015-23-03 at 17:29 &amp; updated at 2015-23-03 at 17:29 [6]" w:date="2019-03-15T15:23:00Z">
        <w:r>
          <w:t xml:space="preserve"> </w:t>
        </w:r>
      </w:ins>
      <w:ins w:id="108" w:author="New Contact  created on 2015-23-03 at 17:29 &amp; updated at 2015-23-03 at 17:29 [6]" w:date="2019-03-15T15:24:00Z">
        <w:r w:rsidR="002A3057">
          <w:t xml:space="preserve">Also </w:t>
        </w:r>
        <w:del w:id="109" w:author="Andrew Byrne" w:date="2019-03-15T16:30:00Z">
          <w:r w:rsidR="002A3057" w:rsidDel="00D926FD">
            <w:delText>give</w:delText>
          </w:r>
        </w:del>
      </w:ins>
      <w:ins w:id="110" w:author="Andrew Byrne" w:date="2019-03-15T16:30:00Z">
        <w:r w:rsidR="00D926FD">
          <w:t>layout</w:t>
        </w:r>
      </w:ins>
      <w:ins w:id="111" w:author="New Contact  created on 2015-23-03 at 17:29 &amp; updated at 2015-23-03 at 17:29 [6]" w:date="2019-03-15T15:24:00Z">
        <w:r w:rsidR="002A3057">
          <w:t xml:space="preserve"> the </w:t>
        </w:r>
        <w:del w:id="112" w:author="Andrew Byrne" w:date="2019-03-15T16:30:00Z">
          <w:r w:rsidR="002A3057" w:rsidDel="00D926FD">
            <w:delText>steps</w:delText>
          </w:r>
        </w:del>
      </w:ins>
      <w:ins w:id="113" w:author="Andrew Byrne" w:date="2019-03-15T16:30:00Z">
        <w:r w:rsidR="00D926FD">
          <w:t>instructions</w:t>
        </w:r>
      </w:ins>
      <w:ins w:id="114" w:author="New Contact  created on 2015-23-03 at 17:29 &amp; updated at 2015-23-03 at 17:29 [6]" w:date="2019-03-15T15:24:00Z">
        <w:r w:rsidR="002A3057">
          <w:t xml:space="preserve"> needed to </w:t>
        </w:r>
        <w:del w:id="115" w:author="Andrew Byrne" w:date="2019-03-15T16:30:00Z">
          <w:r w:rsidR="002A3057" w:rsidDel="00D926FD">
            <w:delText>setup</w:delText>
          </w:r>
        </w:del>
      </w:ins>
      <w:ins w:id="116" w:author="Andrew Byrne" w:date="2019-03-15T16:30:00Z">
        <w:r w:rsidR="00D926FD">
          <w:t>create</w:t>
        </w:r>
      </w:ins>
      <w:ins w:id="117" w:author="New Contact  created on 2015-23-03 at 17:29 &amp; updated at 2015-23-03 at 17:29 [6]" w:date="2019-03-15T15:24:00Z">
        <w:r w:rsidR="002A3057">
          <w:t xml:space="preserve"> a Logic App </w:t>
        </w:r>
        <w:r w:rsidR="009E02BC">
          <w:t xml:space="preserve">in the portal </w:t>
        </w:r>
        <w:r w:rsidR="002A3057">
          <w:t xml:space="preserve">that is triggered by HTML and </w:t>
        </w:r>
        <w:r w:rsidR="009E02BC">
          <w:t xml:space="preserve">responds </w:t>
        </w:r>
      </w:ins>
      <w:ins w:id="118" w:author="New Contact  created on 2015-23-03 at 17:29 &amp; updated at 2015-23-03 at 17:29 [6]" w:date="2019-03-15T15:25:00Z">
        <w:r w:rsidR="002824DD">
          <w:t xml:space="preserve">over HTML. </w:t>
        </w:r>
        <w:r w:rsidR="00061226">
          <w:t xml:space="preserve">The </w:t>
        </w:r>
      </w:ins>
      <w:ins w:id="119" w:author="New Contact  created on 2015-23-03 at 17:29 &amp; updated at 2015-23-03 at 17:29 [6]" w:date="2019-03-15T15:26:00Z">
        <w:r w:rsidR="00061226">
          <w:t xml:space="preserve">Logic App should accept parameters </w:t>
        </w:r>
      </w:ins>
      <w:ins w:id="120" w:author="New Contact  created on 2015-23-03 at 17:29 &amp; updated at 2015-23-03 at 17:29 [6]" w:date="2019-03-15T15:32:00Z">
        <w:r w:rsidR="00B74DCB">
          <w:t>that can be passed on to the custom connector.</w:t>
        </w:r>
      </w:ins>
      <w:ins w:id="121" w:author="New Contact  created on 2015-23-03 at 17:29 &amp; updated at 2015-23-03 at 17:29 [6]" w:date="2019-03-15T15:33:00Z">
        <w:r w:rsidR="000E2CD5">
          <w:t xml:space="preserve"> Instead of just responding over HTML, add an email connector and send </w:t>
        </w:r>
      </w:ins>
      <w:ins w:id="122" w:author="New Contact  created on 2015-23-03 at 17:29 &amp; updated at 2015-23-03 at 17:29 [6]" w:date="2019-03-15T15:34:00Z">
        <w:r w:rsidR="000E2CD5">
          <w:t xml:space="preserve">out an email with the results of the API call. </w:t>
        </w:r>
      </w:ins>
      <w:ins w:id="123" w:author="New Contact  created on 2015-23-03 at 17:29 &amp; updated at 2015-23-03 at 17:29 [6]" w:date="2019-03-15T15:32:00Z">
        <w:r w:rsidR="00B74DCB">
          <w:t xml:space="preserve">How exactly the Logic App is </w:t>
        </w:r>
        <w:proofErr w:type="gramStart"/>
        <w:r w:rsidR="00B74DCB">
          <w:t>triggered</w:t>
        </w:r>
        <w:proofErr w:type="gramEnd"/>
        <w:r w:rsidR="00B74DCB">
          <w:t xml:space="preserve"> </w:t>
        </w:r>
      </w:ins>
      <w:ins w:id="124" w:author="New Contact  created on 2015-23-03 at 17:29 &amp; updated at 2015-23-03 at 17:29 [6]" w:date="2019-03-15T15:34:00Z">
        <w:r w:rsidR="00D92FCE">
          <w:t xml:space="preserve">and responds </w:t>
        </w:r>
      </w:ins>
      <w:ins w:id="125" w:author="New Contact  created on 2015-23-03 at 17:29 &amp; updated at 2015-23-03 at 17:29 [6]" w:date="2019-03-15T15:33:00Z">
        <w:r w:rsidR="00BC57E9">
          <w:t>is up to you – just giving an example of what I think might be the most straightforward way of demonstrating the concept</w:t>
        </w:r>
      </w:ins>
      <w:ins w:id="126" w:author="New Contact  created on 2015-23-03 at 17:29 &amp; updated at 2015-23-03 at 17:29 [6]" w:date="2019-03-15T15:34:00Z">
        <w:r w:rsidR="00D92FCE">
          <w:t>.</w:t>
        </w:r>
      </w:ins>
    </w:p>
    <w:p w14:paraId="37FD8928" w14:textId="77777777" w:rsidR="00B96298" w:rsidRDefault="00B96298" w:rsidP="002C27E9">
      <w:pPr>
        <w:spacing w:after="160" w:line="259" w:lineRule="auto"/>
        <w:rPr>
          <w:ins w:id="127" w:author="New Contact  created on 2015-23-03 at 17:29 &amp; updated at 2015-23-03 at 17:29 [6]" w:date="2019-03-15T15:37:00Z"/>
        </w:rPr>
      </w:pPr>
    </w:p>
    <w:p w14:paraId="20B3FFAD" w14:textId="681C0455" w:rsidR="007532AC" w:rsidRDefault="00B96298" w:rsidP="00B96298">
      <w:pPr>
        <w:pStyle w:val="Heading1"/>
        <w:rPr>
          <w:ins w:id="128" w:author="New Contact  created on 2015-23-03 at 17:29 &amp; updated at 2015-23-03 at 17:29 [3]" w:date="2019-03-15T15:50:00Z"/>
        </w:rPr>
      </w:pPr>
      <w:ins w:id="129" w:author="New Contact  created on 2015-23-03 at 17:29 &amp; updated at 2015-23-03 at 17:29 [6]" w:date="2019-03-15T15:37:00Z">
        <w:r>
          <w:lastRenderedPageBreak/>
          <w:t xml:space="preserve">Unit 4: </w:t>
        </w:r>
      </w:ins>
      <w:ins w:id="130" w:author="New Contact  created on 2015-23-03 at 17:29 &amp; updated at 2015-23-03 at 17:29 [6]" w:date="2019-03-15T15:38:00Z">
        <w:r>
          <w:t xml:space="preserve"> Learning – </w:t>
        </w:r>
        <w:del w:id="131" w:author="New Contact  created on 2015-23-03 at 17:29 &amp; updated at 2015-23-03 at 17:29 [5]" w:date="2019-03-15T15:53:00Z">
          <w:r w:rsidR="00DE0A1D" w:rsidDel="00B91C3C">
            <w:delText xml:space="preserve">Use a </w:delText>
          </w:r>
        </w:del>
      </w:ins>
      <w:ins w:id="132" w:author="New Contact  created on 2015-23-03 at 17:29 &amp; updated at 2015-23-03 at 17:29 [6]" w:date="2019-03-15T15:39:00Z">
        <w:del w:id="133" w:author="New Contact  created on 2015-23-03 at 17:29 &amp; updated at 2015-23-03 at 17:29 [5]" w:date="2019-03-15T15:53:00Z">
          <w:r w:rsidR="002F5DFA" w:rsidDel="00B91C3C">
            <w:delText xml:space="preserve">Logic Apps </w:delText>
          </w:r>
        </w:del>
      </w:ins>
      <w:ins w:id="134" w:author="New Contact  created on 2015-23-03 at 17:29 &amp; updated at 2015-23-03 at 17:29 [6]" w:date="2019-03-15T15:38:00Z">
        <w:del w:id="135" w:author="New Contact  created on 2015-23-03 at 17:29 &amp; updated at 2015-23-03 at 17:29 [5]" w:date="2019-03-15T15:53:00Z">
          <w:r w:rsidR="00DE0A1D" w:rsidDel="00B91C3C">
            <w:delText xml:space="preserve">custom connector to access </w:delText>
          </w:r>
        </w:del>
      </w:ins>
      <w:ins w:id="136" w:author="New Contact  created on 2015-23-03 at 17:29 &amp; updated at 2015-23-03 at 17:29 [6]" w:date="2019-03-15T15:39:00Z">
        <w:del w:id="137" w:author="New Contact  created on 2015-23-03 at 17:29 &amp; updated at 2015-23-03 at 17:29 [5]" w:date="2019-03-15T15:53:00Z">
          <w:r w:rsidR="00A07C1C" w:rsidDel="00B91C3C">
            <w:delText>a</w:delText>
          </w:r>
        </w:del>
      </w:ins>
      <w:ins w:id="138" w:author="New Contact  created on 2015-23-03 at 17:29 &amp; updated at 2015-23-03 at 17:29 [6]" w:date="2019-03-15T15:40:00Z">
        <w:del w:id="139" w:author="New Contact  created on 2015-23-03 at 17:29 &amp; updated at 2015-23-03 at 17:29 [5]" w:date="2019-03-15T15:53:00Z">
          <w:r w:rsidR="00A07C1C" w:rsidDel="00B91C3C">
            <w:delText>n API</w:delText>
          </w:r>
        </w:del>
      </w:ins>
      <w:ins w:id="140" w:author="New Contact  created on 2015-23-03 at 17:29 &amp; updated at 2015-23-03 at 17:29 [5]" w:date="2019-03-15T15:53:00Z">
        <w:r w:rsidR="00B91C3C">
          <w:t>Access an API with a Logic Apps custom connector</w:t>
        </w:r>
      </w:ins>
    </w:p>
    <w:p w14:paraId="3464669B" w14:textId="77777777" w:rsidR="007532AC" w:rsidRDefault="007532AC" w:rsidP="007532AC">
      <w:pPr>
        <w:pStyle w:val="Heading2"/>
        <w:rPr>
          <w:ins w:id="141" w:author="New Contact  created on 2015-23-03 at 17:29 &amp; updated at 2015-23-03 at 17:29 [3]" w:date="2019-03-15T15:50:00Z"/>
        </w:rPr>
      </w:pPr>
      <w:ins w:id="142" w:author="New Contact  created on 2015-23-03 at 17:29 &amp; updated at 2015-23-03 at 17:29 [3]" w:date="2019-03-15T15:50:00Z">
        <w:r>
          <w:t>Learning objective(s)</w:t>
        </w:r>
      </w:ins>
    </w:p>
    <w:p w14:paraId="0AC11FF1" w14:textId="31224BAE" w:rsidR="007532AC" w:rsidRPr="00343387" w:rsidRDefault="007532AC" w:rsidP="007532AC">
      <w:pPr>
        <w:rPr>
          <w:ins w:id="143" w:author="New Contact  created on 2015-23-03 at 17:29 &amp; updated at 2015-23-03 at 17:29 [3]" w:date="2019-03-15T15:50:00Z"/>
        </w:rPr>
      </w:pPr>
      <w:ins w:id="144" w:author="New Contact  created on 2015-23-03 at 17:29 &amp; updated at 2015-23-03 at 17:29 [3]" w:date="2019-03-15T15:50:00Z">
        <w:r w:rsidRPr="00343387">
          <w:t xml:space="preserve">By the end of this unit, the student will be able to </w:t>
        </w:r>
        <w:r>
          <w:t>explain the role of custom connectors and how to use the Azure Portal to create one for use with a Logic App to connect to a REST API.</w:t>
        </w:r>
      </w:ins>
    </w:p>
    <w:p w14:paraId="2DF3114B" w14:textId="77777777" w:rsidR="007532AC" w:rsidRDefault="007532AC" w:rsidP="007532AC">
      <w:pPr>
        <w:pStyle w:val="Heading2"/>
        <w:rPr>
          <w:ins w:id="145" w:author="New Contact  created on 2015-23-03 at 17:29 &amp; updated at 2015-23-03 at 17:29 [3]" w:date="2019-03-15T15:50:00Z"/>
        </w:rPr>
      </w:pPr>
      <w:ins w:id="146" w:author="New Contact  created on 2015-23-03 at 17:29 &amp; updated at 2015-23-03 at 17:29 [3]" w:date="2019-03-15T15:50:00Z">
        <w:r>
          <w:t>Enablement tasks / details</w:t>
        </w:r>
      </w:ins>
    </w:p>
    <w:p w14:paraId="60EB36EF" w14:textId="77777777" w:rsidR="007532AC" w:rsidRDefault="007532AC" w:rsidP="007532AC">
      <w:pPr>
        <w:pStyle w:val="Heading3"/>
        <w:rPr>
          <w:ins w:id="147" w:author="New Contact  created on 2015-23-03 at 17:29 &amp; updated at 2015-23-03 at 17:29 [3]" w:date="2019-03-15T15:50:00Z"/>
        </w:rPr>
      </w:pPr>
      <w:ins w:id="148" w:author="New Contact  created on 2015-23-03 at 17:29 &amp; updated at 2015-23-03 at 17:29 [3]" w:date="2019-03-15T15:50:00Z">
        <w:r>
          <w:t>Motivation</w:t>
        </w:r>
      </w:ins>
    </w:p>
    <w:p w14:paraId="3AA7585D" w14:textId="77777777" w:rsidR="007532AC" w:rsidRDefault="007532AC" w:rsidP="007532AC">
      <w:pPr>
        <w:pStyle w:val="Heading3"/>
        <w:rPr>
          <w:ins w:id="149" w:author="New Contact  created on 2015-23-03 at 17:29 &amp; updated at 2015-23-03 at 17:29 [3]" w:date="2019-03-15T15:50:00Z"/>
        </w:rPr>
      </w:pPr>
      <w:ins w:id="150" w:author="New Contact  created on 2015-23-03 at 17:29 &amp; updated at 2015-23-03 at 17:29 [3]" w:date="2019-03-15T15:50:00Z">
        <w:r>
          <w:t>Information presented in this unit</w:t>
        </w:r>
      </w:ins>
    </w:p>
    <w:p w14:paraId="179058B6" w14:textId="6A264B3A" w:rsidR="00A031BB" w:rsidRDefault="00A031BB" w:rsidP="007532AC">
      <w:pPr>
        <w:pStyle w:val="ListParagraph"/>
        <w:numPr>
          <w:ilvl w:val="0"/>
          <w:numId w:val="16"/>
        </w:numPr>
        <w:rPr>
          <w:ins w:id="151" w:author="New Contact  created on 2015-23-03 at 17:29 &amp; updated at 2015-23-03 at 17:29 [3]" w:date="2019-03-15T15:51:00Z"/>
          <w:b/>
        </w:rPr>
      </w:pPr>
      <w:ins w:id="152" w:author="New Contact  created on 2015-23-03 at 17:29 &amp; updated at 2015-23-03 at 17:29 [3]" w:date="2019-03-15T15:51:00Z">
        <w:r>
          <w:rPr>
            <w:b/>
          </w:rPr>
          <w:t>Characteristics of a custom connector</w:t>
        </w:r>
      </w:ins>
    </w:p>
    <w:p w14:paraId="768E3951" w14:textId="1C967446" w:rsidR="00A46F4F" w:rsidRPr="00A46F4F" w:rsidRDefault="00A46F4F" w:rsidP="00A46F4F">
      <w:pPr>
        <w:pStyle w:val="ListParagraph"/>
        <w:numPr>
          <w:ilvl w:val="0"/>
          <w:numId w:val="16"/>
        </w:numPr>
        <w:rPr>
          <w:ins w:id="153" w:author="New Contact  created on 2015-23-03 at 17:29 &amp; updated at 2015-23-03 at 17:29 [3]" w:date="2019-03-15T15:51:00Z"/>
          <w:b/>
          <w:rPrChange w:id="154" w:author="New Contact  created on 2015-23-03 at 17:29 &amp; updated at 2015-23-03 at 17:29 [3]" w:date="2019-03-15T15:52:00Z">
            <w:rPr>
              <w:ins w:id="155" w:author="New Contact  created on 2015-23-03 at 17:29 &amp; updated at 2015-23-03 at 17:29 [3]" w:date="2019-03-15T15:51:00Z"/>
            </w:rPr>
          </w:rPrChange>
        </w:rPr>
      </w:pPr>
      <w:ins w:id="156" w:author="New Contact  created on 2015-23-03 at 17:29 &amp; updated at 2015-23-03 at 17:29 [3]" w:date="2019-03-15T15:51:00Z">
        <w:r>
          <w:rPr>
            <w:b/>
          </w:rPr>
          <w:t xml:space="preserve">Ways to create a custom connector </w:t>
        </w:r>
      </w:ins>
      <w:ins w:id="157" w:author="New Contact  created on 2015-23-03 at 17:29 &amp; updated at 2015-23-03 at 17:29 [3]" w:date="2019-03-15T15:52:00Z">
        <w:r>
          <w:rPr>
            <w:b/>
          </w:rPr>
          <w:t xml:space="preserve">(from scratch, </w:t>
        </w:r>
        <w:proofErr w:type="spellStart"/>
        <w:r>
          <w:rPr>
            <w:b/>
          </w:rPr>
          <w:t>OpenAPI</w:t>
        </w:r>
        <w:proofErr w:type="spellEnd"/>
        <w:r>
          <w:rPr>
            <w:b/>
          </w:rPr>
          <w:t xml:space="preserve">, Postman </w:t>
        </w:r>
        <w:proofErr w:type="gramStart"/>
        <w:r>
          <w:rPr>
            <w:b/>
          </w:rPr>
          <w:t>etc. )</w:t>
        </w:r>
      </w:ins>
      <w:proofErr w:type="gramEnd"/>
    </w:p>
    <w:p w14:paraId="2B493462" w14:textId="0BBE1DF8" w:rsidR="007532AC" w:rsidRPr="00C72E4D" w:rsidRDefault="007532AC" w:rsidP="007532AC">
      <w:pPr>
        <w:pStyle w:val="ListParagraph"/>
        <w:numPr>
          <w:ilvl w:val="0"/>
          <w:numId w:val="16"/>
        </w:numPr>
        <w:rPr>
          <w:ins w:id="158" w:author="New Contact  created on 2015-23-03 at 17:29 &amp; updated at 2015-23-03 at 17:29 [3]" w:date="2019-03-15T15:50:00Z"/>
          <w:b/>
        </w:rPr>
      </w:pPr>
      <w:ins w:id="159" w:author="New Contact  created on 2015-23-03 at 17:29 &amp; updated at 2015-23-03 at 17:29 [3]" w:date="2019-03-15T15:50:00Z">
        <w:r>
          <w:t>The role of Json for outlining the API Authentication</w:t>
        </w:r>
      </w:ins>
    </w:p>
    <w:p w14:paraId="326B4E59" w14:textId="77777777" w:rsidR="007532AC" w:rsidRPr="00C72E4D" w:rsidRDefault="007532AC" w:rsidP="007532AC">
      <w:pPr>
        <w:pStyle w:val="ListParagraph"/>
        <w:numPr>
          <w:ilvl w:val="0"/>
          <w:numId w:val="16"/>
        </w:numPr>
        <w:rPr>
          <w:ins w:id="160" w:author="New Contact  created on 2015-23-03 at 17:29 &amp; updated at 2015-23-03 at 17:29 [3]" w:date="2019-03-15T15:50:00Z"/>
          <w:b/>
        </w:rPr>
      </w:pPr>
      <w:ins w:id="161" w:author="New Contact  created on 2015-23-03 at 17:29 &amp; updated at 2015-23-03 at 17:29 [3]" w:date="2019-03-15T15:50:00Z">
        <w:r>
          <w:t>The use of API key definitions</w:t>
        </w:r>
      </w:ins>
    </w:p>
    <w:p w14:paraId="59A96F64" w14:textId="77777777" w:rsidR="007532AC" w:rsidRPr="009119C9" w:rsidRDefault="007532AC" w:rsidP="007532AC">
      <w:pPr>
        <w:pStyle w:val="ListParagraph"/>
        <w:numPr>
          <w:ilvl w:val="0"/>
          <w:numId w:val="16"/>
        </w:numPr>
        <w:rPr>
          <w:ins w:id="162" w:author="New Contact  created on 2015-23-03 at 17:29 &amp; updated at 2015-23-03 at 17:29 [3]" w:date="2019-03-15T15:50:00Z"/>
          <w:b/>
        </w:rPr>
      </w:pPr>
      <w:ins w:id="163" w:author="New Contact  created on 2015-23-03 at 17:29 &amp; updated at 2015-23-03 at 17:29 [3]" w:date="2019-03-15T15:50:00Z">
        <w:r>
          <w:t>The role of actions, triggers and references</w:t>
        </w:r>
      </w:ins>
    </w:p>
    <w:p w14:paraId="54233EF8" w14:textId="77777777" w:rsidR="007532AC" w:rsidRPr="007B4585" w:rsidRDefault="007532AC" w:rsidP="007532AC">
      <w:pPr>
        <w:pStyle w:val="ListParagraph"/>
        <w:numPr>
          <w:ilvl w:val="0"/>
          <w:numId w:val="16"/>
        </w:numPr>
        <w:rPr>
          <w:ins w:id="164" w:author="New Contact  created on 2015-23-03 at 17:29 &amp; updated at 2015-23-03 at 17:29 [3]" w:date="2019-03-15T15:50:00Z"/>
          <w:b/>
        </w:rPr>
      </w:pPr>
      <w:ins w:id="165" w:author="New Contact  created on 2015-23-03 at 17:29 &amp; updated at 2015-23-03 at 17:29 [3]" w:date="2019-03-15T15:50:00Z">
        <w:r>
          <w:t>Testing limitations i.e. at present restricted to Microsoft Flow and PowerApps</w:t>
        </w:r>
      </w:ins>
    </w:p>
    <w:p w14:paraId="6733A2A8" w14:textId="77777777" w:rsidR="007532AC" w:rsidRPr="00F458B8" w:rsidRDefault="007532AC" w:rsidP="007532AC">
      <w:pPr>
        <w:pStyle w:val="ListParagraph"/>
        <w:numPr>
          <w:ilvl w:val="0"/>
          <w:numId w:val="16"/>
        </w:numPr>
        <w:rPr>
          <w:ins w:id="166" w:author="New Contact  created on 2015-23-03 at 17:29 &amp; updated at 2015-23-03 at 17:29 [3]" w:date="2019-03-15T15:50:00Z"/>
          <w:b/>
        </w:rPr>
      </w:pPr>
      <w:ins w:id="167" w:author="New Contact  created on 2015-23-03 at 17:29 &amp; updated at 2015-23-03 at 17:29 [3]" w:date="2019-03-15T15:50:00Z">
        <w:r>
          <w:t xml:space="preserve">Describe the technical scenario we are using throughout this module – we want to call an API from our Logic Apps workflow. In this module, the trigger for the simple workflow will be a HTTP trigger and the response </w:t>
        </w:r>
      </w:ins>
    </w:p>
    <w:p w14:paraId="42F3FCD2" w14:textId="77777777" w:rsidR="007532AC" w:rsidRDefault="007532AC" w:rsidP="007532AC">
      <w:pPr>
        <w:pStyle w:val="Heading3"/>
        <w:rPr>
          <w:ins w:id="168" w:author="New Contact  created on 2015-23-03 at 17:29 &amp; updated at 2015-23-03 at 17:29 [3]" w:date="2019-03-15T15:50:00Z"/>
        </w:rPr>
      </w:pPr>
      <w:ins w:id="169" w:author="New Contact  created on 2015-23-03 at 17:29 &amp; updated at 2015-23-03 at 17:29 [3]" w:date="2019-03-15T15:50:00Z">
        <w:r>
          <w:t>How to do the task</w:t>
        </w:r>
      </w:ins>
    </w:p>
    <w:p w14:paraId="2536CC72" w14:textId="77777777" w:rsidR="007532AC" w:rsidRPr="007A56DF" w:rsidRDefault="007532AC" w:rsidP="007532AC">
      <w:pPr>
        <w:pStyle w:val="ListParagraph"/>
        <w:numPr>
          <w:ilvl w:val="0"/>
          <w:numId w:val="16"/>
        </w:numPr>
        <w:rPr>
          <w:ins w:id="170" w:author="New Contact  created on 2015-23-03 at 17:29 &amp; updated at 2015-23-03 at 17:29 [3]" w:date="2019-03-15T15:50:00Z"/>
          <w:b/>
        </w:rPr>
      </w:pPr>
      <w:ins w:id="171" w:author="New Contact  created on 2015-23-03 at 17:29 &amp; updated at 2015-23-03 at 17:29 [3]" w:date="2019-03-15T15:50:00Z">
        <w:r>
          <w:t>The process of creating a custom connector in the Azure Portal</w:t>
        </w:r>
      </w:ins>
    </w:p>
    <w:p w14:paraId="424E082E" w14:textId="77777777" w:rsidR="007532AC" w:rsidRPr="009C5497" w:rsidRDefault="007532AC" w:rsidP="007532AC">
      <w:pPr>
        <w:pStyle w:val="ListParagraph"/>
        <w:numPr>
          <w:ilvl w:val="0"/>
          <w:numId w:val="16"/>
        </w:numPr>
        <w:rPr>
          <w:ins w:id="172" w:author="New Contact  created on 2015-23-03 at 17:29 &amp; updated at 2015-23-03 at 17:29 [3]" w:date="2019-03-15T15:50:00Z"/>
          <w:b/>
        </w:rPr>
      </w:pPr>
      <w:ins w:id="173" w:author="New Contact  created on 2015-23-03 at 17:29 &amp; updated at 2015-23-03 at 17:29 [3]" w:date="2019-03-15T15:50:00Z">
        <w:r>
          <w:t xml:space="preserve">How to import an </w:t>
        </w:r>
        <w:proofErr w:type="spellStart"/>
        <w:r>
          <w:t>OpenAPI</w:t>
        </w:r>
        <w:proofErr w:type="spellEnd"/>
        <w:r>
          <w:t xml:space="preserve"> definition via the Azure Portal</w:t>
        </w:r>
      </w:ins>
    </w:p>
    <w:p w14:paraId="469CB396" w14:textId="77777777" w:rsidR="007532AC" w:rsidRDefault="007532AC" w:rsidP="007532AC">
      <w:pPr>
        <w:pStyle w:val="Heading2"/>
        <w:rPr>
          <w:ins w:id="174" w:author="New Contact  created on 2015-23-03 at 17:29 &amp; updated at 2015-23-03 at 17:29 [3]" w:date="2019-03-15T15:50:00Z"/>
        </w:rPr>
      </w:pPr>
      <w:ins w:id="175" w:author="New Contact  created on 2015-23-03 at 17:29 &amp; updated at 2015-23-03 at 17:29 [3]" w:date="2019-03-15T15:50:00Z">
        <w:r>
          <w:t>Video requirements</w:t>
        </w:r>
      </w:ins>
    </w:p>
    <w:p w14:paraId="04A26A65" w14:textId="77777777" w:rsidR="007532AC" w:rsidRDefault="007532AC" w:rsidP="007532AC">
      <w:pPr>
        <w:rPr>
          <w:ins w:id="176" w:author="New Contact  created on 2015-23-03 at 17:29 &amp; updated at 2015-23-03 at 17:29 [3]" w:date="2019-03-15T15:50:00Z"/>
        </w:rPr>
      </w:pPr>
      <w:ins w:id="177" w:author="New Contact  created on 2015-23-03 at 17:29 &amp; updated at 2015-23-03 at 17:29 [3]" w:date="2019-03-15T15:50:00Z">
        <w:r>
          <w:t>N/A</w:t>
        </w:r>
      </w:ins>
    </w:p>
    <w:p w14:paraId="65D8638E" w14:textId="77777777" w:rsidR="007532AC" w:rsidRDefault="007532AC" w:rsidP="007532AC">
      <w:pPr>
        <w:pStyle w:val="Heading2"/>
        <w:rPr>
          <w:ins w:id="178" w:author="New Contact  created on 2015-23-03 at 17:29 &amp; updated at 2015-23-03 at 17:29 [3]" w:date="2019-03-15T15:50:00Z"/>
        </w:rPr>
      </w:pPr>
      <w:commentRangeStart w:id="179"/>
      <w:ins w:id="180" w:author="New Contact  created on 2015-23-03 at 17:29 &amp; updated at 2015-23-03 at 17:29 [3]" w:date="2019-03-15T15:50:00Z">
        <w:r>
          <w:t>Knowledge test objectives</w:t>
        </w:r>
      </w:ins>
      <w:commentRangeEnd w:id="179"/>
      <w:ins w:id="181" w:author="New Contact  created on 2015-23-03 at 17:29 &amp; updated at 2015-23-03 at 17:29 [3]" w:date="2019-03-15T15:52:00Z">
        <w:r w:rsidR="00211416">
          <w:rPr>
            <w:rStyle w:val="CommentReference"/>
            <w:rFonts w:eastAsia="Times New Roman" w:cs="Times New Roman"/>
            <w:color w:val="auto"/>
          </w:rPr>
          <w:commentReference w:id="179"/>
        </w:r>
      </w:ins>
    </w:p>
    <w:p w14:paraId="63CD76E4" w14:textId="77777777" w:rsidR="007532AC" w:rsidRDefault="007532AC" w:rsidP="007532AC">
      <w:pPr>
        <w:pStyle w:val="Heading2"/>
        <w:rPr>
          <w:ins w:id="182" w:author="New Contact  created on 2015-23-03 at 17:29 &amp; updated at 2015-23-03 at 17:29 [3]" w:date="2019-03-15T15:50:00Z"/>
        </w:rPr>
      </w:pPr>
      <w:ins w:id="183" w:author="New Contact  created on 2015-23-03 at 17:29 &amp; updated at 2015-23-03 at 17:29 [3]" w:date="2019-03-15T15:50:00Z">
        <w:r>
          <w:t>External dependencies</w:t>
        </w:r>
      </w:ins>
    </w:p>
    <w:p w14:paraId="5C56E2AA" w14:textId="77777777" w:rsidR="007532AC" w:rsidRDefault="007532AC" w:rsidP="007532AC">
      <w:pPr>
        <w:pStyle w:val="ListParagraph"/>
        <w:numPr>
          <w:ilvl w:val="0"/>
          <w:numId w:val="24"/>
        </w:numPr>
        <w:rPr>
          <w:ins w:id="184" w:author="New Contact  created on 2015-23-03 at 17:29 &amp; updated at 2015-23-03 at 17:29 [3]" w:date="2019-03-15T15:50:00Z"/>
        </w:rPr>
      </w:pPr>
      <w:ins w:id="185" w:author="New Contact  created on 2015-23-03 at 17:29 &amp; updated at 2015-23-03 at 17:29 [3]" w:date="2019-03-15T15:50:00Z">
        <w:r>
          <w:lastRenderedPageBreak/>
          <w:t>Azure Logic Apps.</w:t>
        </w:r>
      </w:ins>
    </w:p>
    <w:p w14:paraId="0C428BCC" w14:textId="77777777" w:rsidR="007532AC" w:rsidRPr="009D4E22" w:rsidRDefault="007532AC" w:rsidP="007532AC">
      <w:pPr>
        <w:pStyle w:val="ListParagraph"/>
        <w:numPr>
          <w:ilvl w:val="0"/>
          <w:numId w:val="24"/>
        </w:numPr>
        <w:rPr>
          <w:ins w:id="186" w:author="New Contact  created on 2015-23-03 at 17:29 &amp; updated at 2015-23-03 at 17:29 [3]" w:date="2019-03-15T15:50:00Z"/>
        </w:rPr>
      </w:pPr>
      <w:ins w:id="187" w:author="New Contact  created on 2015-23-03 at 17:29 &amp; updated at 2015-23-03 at 17:29 [3]" w:date="2019-03-15T15:50:00Z">
        <w:r>
          <w:t>Azure Logic Apps API</w:t>
        </w:r>
      </w:ins>
    </w:p>
    <w:p w14:paraId="6FF9C422" w14:textId="77777777" w:rsidR="007532AC" w:rsidRDefault="007532AC" w:rsidP="007532AC">
      <w:pPr>
        <w:pStyle w:val="Heading2"/>
        <w:rPr>
          <w:ins w:id="188" w:author="New Contact  created on 2015-23-03 at 17:29 &amp; updated at 2015-23-03 at 17:29 [3]" w:date="2019-03-15T15:50:00Z"/>
        </w:rPr>
      </w:pPr>
      <w:ins w:id="189" w:author="New Contact  created on 2015-23-03 at 17:29 &amp; updated at 2015-23-03 at 17:29 [3]" w:date="2019-03-15T15:50:00Z">
        <w:r>
          <w:t>Necessary development resources</w:t>
        </w:r>
      </w:ins>
    </w:p>
    <w:p w14:paraId="5BE640F0" w14:textId="77777777" w:rsidR="007532AC" w:rsidRPr="00DE7B15" w:rsidRDefault="007532AC" w:rsidP="007532AC">
      <w:pPr>
        <w:rPr>
          <w:ins w:id="190" w:author="New Contact  created on 2015-23-03 at 17:29 &amp; updated at 2015-23-03 at 17:29 [3]" w:date="2019-03-15T15:50:00Z"/>
        </w:rPr>
      </w:pPr>
      <w:ins w:id="191" w:author="New Contact  created on 2015-23-03 at 17:29 &amp; updated at 2015-23-03 at 17:29 [3]" w:date="2019-03-15T15:50:00Z">
        <w:r>
          <w:t>NONE</w:t>
        </w:r>
      </w:ins>
    </w:p>
    <w:p w14:paraId="2B56294E" w14:textId="77777777" w:rsidR="007532AC" w:rsidRDefault="007532AC" w:rsidP="007532AC">
      <w:pPr>
        <w:pStyle w:val="Heading2"/>
        <w:rPr>
          <w:ins w:id="192" w:author="New Contact  created on 2015-23-03 at 17:29 &amp; updated at 2015-23-03 at 17:29 [3]" w:date="2019-03-15T15:50:00Z"/>
        </w:rPr>
      </w:pPr>
      <w:ins w:id="193" w:author="New Contact  created on 2015-23-03 at 17:29 &amp; updated at 2015-23-03 at 17:29 [3]" w:date="2019-03-15T15:50:00Z">
        <w:r>
          <w:t>Reference links</w:t>
        </w:r>
      </w:ins>
    </w:p>
    <w:p w14:paraId="237B6151" w14:textId="77777777" w:rsidR="007532AC" w:rsidRDefault="007532AC" w:rsidP="007532AC">
      <w:pPr>
        <w:pStyle w:val="ListParagraph"/>
        <w:numPr>
          <w:ilvl w:val="0"/>
          <w:numId w:val="26"/>
        </w:numPr>
        <w:rPr>
          <w:ins w:id="194" w:author="New Contact  created on 2015-23-03 at 17:29 &amp; updated at 2015-23-03 at 17:29 [3]" w:date="2019-03-15T15:50:00Z"/>
        </w:rPr>
      </w:pPr>
      <w:ins w:id="195" w:author="New Contact  created on 2015-23-03 at 17:29 &amp; updated at 2015-23-03 at 17:29 [3]" w:date="2019-03-15T15:50:00Z">
        <w:r w:rsidRPr="000F6FD8">
          <w:t>Create a custom connector in Azure Logic Apps</w:t>
        </w:r>
        <w:r>
          <w:t xml:space="preserve">: </w:t>
        </w:r>
        <w:r>
          <w:rPr>
            <w:rStyle w:val="Hyperlink"/>
          </w:rPr>
          <w:fldChar w:fldCharType="begin"/>
        </w:r>
        <w:r>
          <w:rPr>
            <w:rStyle w:val="Hyperlink"/>
          </w:rPr>
          <w:instrText xml:space="preserve"> HYPERLINK "https://docs.microsoft.com/en-gb/connectors/custom-connectors/create-logic-apps-connector" </w:instrText>
        </w:r>
        <w:r>
          <w:rPr>
            <w:rStyle w:val="Hyperlink"/>
          </w:rPr>
          <w:fldChar w:fldCharType="separate"/>
        </w:r>
        <w:r w:rsidRPr="003A2C12">
          <w:rPr>
            <w:rStyle w:val="Hyperlink"/>
          </w:rPr>
          <w:t>https://docs.microsoft.com/en-gb/connectors/custom-connectors/create-logic-apps-connector</w:t>
        </w:r>
        <w:r>
          <w:rPr>
            <w:rStyle w:val="Hyperlink"/>
          </w:rPr>
          <w:fldChar w:fldCharType="end"/>
        </w:r>
        <w:r>
          <w:t xml:space="preserve"> </w:t>
        </w:r>
      </w:ins>
    </w:p>
    <w:p w14:paraId="4F511AF2" w14:textId="77777777" w:rsidR="007532AC" w:rsidRPr="00AD0B7C" w:rsidRDefault="007532AC" w:rsidP="007532AC">
      <w:pPr>
        <w:pStyle w:val="ListParagraph"/>
        <w:numPr>
          <w:ilvl w:val="0"/>
          <w:numId w:val="26"/>
        </w:numPr>
        <w:rPr>
          <w:ins w:id="196" w:author="New Contact  created on 2015-23-03 at 17:29 &amp; updated at 2015-23-03 at 17:29 [3]" w:date="2019-03-15T15:50:00Z"/>
        </w:rPr>
      </w:pPr>
      <w:ins w:id="197" w:author="New Contact  created on 2015-23-03 at 17:29 &amp; updated at 2015-23-03 at 17:29 [3]" w:date="2019-03-15T15:50:00Z">
        <w:r w:rsidRPr="0034391E">
          <w:t xml:space="preserve">Create a custom connector from an </w:t>
        </w:r>
        <w:proofErr w:type="spellStart"/>
        <w:r w:rsidRPr="0034391E">
          <w:t>OpenAPI</w:t>
        </w:r>
        <w:proofErr w:type="spellEnd"/>
        <w:r w:rsidRPr="0034391E">
          <w:t xml:space="preserve"> definition</w:t>
        </w:r>
        <w:r>
          <w:t xml:space="preserve">: </w:t>
        </w:r>
        <w:r>
          <w:rPr>
            <w:rStyle w:val="Hyperlink"/>
          </w:rPr>
          <w:fldChar w:fldCharType="begin"/>
        </w:r>
        <w:r>
          <w:rPr>
            <w:rStyle w:val="Hyperlink"/>
          </w:rPr>
          <w:instrText xml:space="preserve"> HYPERLINK "https://docs.microsoft.com/en-gb/connectors/custom-connectors/define-openapi-definition" </w:instrText>
        </w:r>
        <w:r>
          <w:rPr>
            <w:rStyle w:val="Hyperlink"/>
          </w:rPr>
          <w:fldChar w:fldCharType="separate"/>
        </w:r>
        <w:r w:rsidRPr="00AD0B7C">
          <w:rPr>
            <w:rStyle w:val="Hyperlink"/>
          </w:rPr>
          <w:t>https://docs.microsoft.com/en-gb/connectors/custom-connectors/define-openapi-definition</w:t>
        </w:r>
        <w:r>
          <w:rPr>
            <w:rStyle w:val="Hyperlink"/>
          </w:rPr>
          <w:fldChar w:fldCharType="end"/>
        </w:r>
      </w:ins>
    </w:p>
    <w:p w14:paraId="41C5A6D7" w14:textId="038F04B3" w:rsidR="0062623B" w:rsidRPr="002C27E9" w:rsidRDefault="0062623B" w:rsidP="00B96298">
      <w:pPr>
        <w:pStyle w:val="Heading1"/>
        <w:pPrChange w:id="198" w:author="New Contact  created on 2015-23-03 at 17:29 &amp; updated at 2015-23-03 at 17:29 [6]" w:date="2019-03-15T15:38:00Z">
          <w:pPr>
            <w:spacing w:after="160" w:line="259" w:lineRule="auto"/>
          </w:pPr>
        </w:pPrChange>
      </w:pPr>
      <w:r>
        <w:br w:type="page"/>
      </w:r>
    </w:p>
    <w:p w14:paraId="168409EB" w14:textId="4C9BD278" w:rsidR="00F234B3" w:rsidRDefault="00F234B3" w:rsidP="00F234B3">
      <w:pPr>
        <w:pStyle w:val="Heading1"/>
      </w:pPr>
      <w:r>
        <w:lastRenderedPageBreak/>
        <w:t xml:space="preserve">Unit </w:t>
      </w:r>
      <w:ins w:id="199" w:author="New Contact  created on 2015-23-03 at 17:29 &amp; updated at 2015-23-03 at 17:29 [6]" w:date="2019-03-15T15:40:00Z">
        <w:r w:rsidR="00A07C1C">
          <w:t>5</w:t>
        </w:r>
      </w:ins>
      <w:del w:id="200" w:author="New Contact  created on 2015-23-03 at 17:29 &amp; updated at 2015-23-03 at 17:29 [6]" w:date="2019-03-15T15:35:00Z">
        <w:r w:rsidR="00864BD6" w:rsidDel="0056603A">
          <w:delText>3</w:delText>
        </w:r>
      </w:del>
      <w:r>
        <w:t xml:space="preserve">: </w:t>
      </w:r>
      <w:r w:rsidR="00F14C56">
        <w:t>Exercise</w:t>
      </w:r>
      <w:r w:rsidR="00F458B8">
        <w:t xml:space="preserve"> – </w:t>
      </w:r>
      <w:del w:id="201" w:author="New Contact  created on 2015-23-03 at 17:29 &amp; updated at 2015-23-03 at 17:29 [6]" w:date="2019-03-15T15:35:00Z">
        <w:r w:rsidR="00025310" w:rsidDel="00D505A8">
          <w:delText>Creat</w:delText>
        </w:r>
        <w:r w:rsidR="00F458B8" w:rsidDel="00D505A8">
          <w:delText>e</w:delText>
        </w:r>
        <w:r w:rsidR="00025310" w:rsidDel="00D505A8">
          <w:delText xml:space="preserve"> </w:delText>
        </w:r>
        <w:r w:rsidR="00F458B8" w:rsidDel="00D505A8">
          <w:delText>c</w:delText>
        </w:r>
        <w:r w:rsidR="00C02205" w:rsidDel="00D505A8">
          <w:delText>ustom connector</w:delText>
        </w:r>
        <w:r w:rsidR="00F458B8" w:rsidDel="00D505A8">
          <w:delText>s</w:delText>
        </w:r>
        <w:r w:rsidR="00C02205" w:rsidDel="00D505A8">
          <w:delText xml:space="preserve"> for Logic </w:delText>
        </w:r>
        <w:r w:rsidR="00F61E0A" w:rsidDel="00D505A8">
          <w:delText>A</w:delText>
        </w:r>
        <w:r w:rsidR="00C02205" w:rsidDel="00D505A8">
          <w:delText>pp</w:delText>
        </w:r>
        <w:r w:rsidR="00F458B8" w:rsidDel="00D505A8">
          <w:delText>s</w:delText>
        </w:r>
      </w:del>
      <w:ins w:id="202" w:author="New Contact  created on 2015-23-03 at 17:29 &amp; updated at 2015-23-03 at 17:29 [6]" w:date="2019-03-15T15:40:00Z">
        <w:r w:rsidR="00C16506">
          <w:t xml:space="preserve"> Create a</w:t>
        </w:r>
      </w:ins>
      <w:ins w:id="203" w:author="Andrew Byrne" w:date="2019-03-15T16:31:00Z">
        <w:r w:rsidR="00462D3D">
          <w:t>nd call a</w:t>
        </w:r>
      </w:ins>
      <w:ins w:id="204" w:author="New Contact  created on 2015-23-03 at 17:29 &amp; updated at 2015-23-03 at 17:29 [6]" w:date="2019-03-15T15:40:00Z">
        <w:r w:rsidR="00C16506">
          <w:t xml:space="preserve"> Logic Apps custom connector </w:t>
        </w:r>
        <w:del w:id="205" w:author="Andrew Byrne" w:date="2019-03-15T16:31:00Z">
          <w:r w:rsidR="00C16506" w:rsidDel="00462D3D">
            <w:delText xml:space="preserve">to call </w:delText>
          </w:r>
        </w:del>
      </w:ins>
      <w:ins w:id="206" w:author="New Contact  created on 2015-23-03 at 17:29 &amp; updated at 2015-23-03 at 17:29 [6]" w:date="2019-03-15T15:41:00Z">
        <w:del w:id="207" w:author="Andrew Byrne" w:date="2019-03-15T16:31:00Z">
          <w:r w:rsidR="00C16506" w:rsidDel="00462D3D">
            <w:delText>our</w:delText>
          </w:r>
        </w:del>
      </w:ins>
      <w:ins w:id="208" w:author="Andrew Byrne" w:date="2019-03-15T16:31:00Z">
        <w:r w:rsidR="00462D3D">
          <w:t>that wraps an</w:t>
        </w:r>
      </w:ins>
      <w:bookmarkStart w:id="209" w:name="_GoBack"/>
      <w:bookmarkEnd w:id="209"/>
      <w:ins w:id="210" w:author="New Contact  created on 2015-23-03 at 17:29 &amp; updated at 2015-23-03 at 17:29 [6]" w:date="2019-03-15T15:41:00Z">
        <w:r w:rsidR="00C16506">
          <w:t xml:space="preserve"> API</w:t>
        </w:r>
      </w:ins>
    </w:p>
    <w:p w14:paraId="6299989B" w14:textId="260C8E89" w:rsidR="00D31704" w:rsidRDefault="00D31704" w:rsidP="009D5E7E">
      <w:pPr>
        <w:pStyle w:val="Heading2"/>
      </w:pPr>
      <w:r>
        <w:t>Lab environment</w:t>
      </w:r>
    </w:p>
    <w:p w14:paraId="4EB08FCA" w14:textId="39FA4014" w:rsidR="00A22F8C" w:rsidRDefault="00025310" w:rsidP="00D31704">
      <w:r>
        <w:t xml:space="preserve">Azure </w:t>
      </w:r>
      <w:r w:rsidR="00A22F8C">
        <w:t>Portal</w:t>
      </w:r>
    </w:p>
    <w:p w14:paraId="398060D4" w14:textId="7A5FF7C1" w:rsidR="00D31704" w:rsidRDefault="00420AA6" w:rsidP="00D31704">
      <w:r>
        <w:t>Sandbox</w:t>
      </w:r>
    </w:p>
    <w:p w14:paraId="24BF6EA8" w14:textId="39308817" w:rsidR="00F234B3" w:rsidRDefault="00E3729C" w:rsidP="009D5E7E">
      <w:pPr>
        <w:pStyle w:val="Heading2"/>
      </w:pPr>
      <w:r>
        <w:t>Enablement tasks / details</w:t>
      </w:r>
    </w:p>
    <w:p w14:paraId="5F04D635" w14:textId="77777777" w:rsidR="00F234B3" w:rsidRDefault="00F234B3" w:rsidP="00F234B3">
      <w:pPr>
        <w:pStyle w:val="Heading3"/>
      </w:pPr>
      <w:r>
        <w:t>Motivation</w:t>
      </w:r>
    </w:p>
    <w:p w14:paraId="1D424493" w14:textId="1D783327" w:rsidR="0062623B" w:rsidDel="00A52AA7" w:rsidRDefault="00864BD6" w:rsidP="0062623B">
      <w:pPr>
        <w:rPr>
          <w:del w:id="211" w:author="New Contact  created on 2015-23-03 at 17:29 &amp; updated at 2015-23-03 at 17:29 [3]" w:date="2019-03-15T15:43:00Z"/>
        </w:rPr>
      </w:pPr>
      <w:del w:id="212" w:author="New Contact  created on 2015-23-03 at 17:29 &amp; updated at 2015-23-03 at 17:29 [3]" w:date="2019-03-15T15:43:00Z">
        <w:r w:rsidDel="00A52AA7">
          <w:rPr>
            <w:iCs/>
          </w:rPr>
          <w:delText>As the senior lead developer, you</w:delText>
        </w:r>
        <w:r w:rsidR="003A455A" w:rsidDel="00A52AA7">
          <w:rPr>
            <w:iCs/>
          </w:rPr>
          <w:delText xml:space="preserve"> </w:delText>
        </w:r>
        <w:r w:rsidR="0062623B" w:rsidDel="00A52AA7">
          <w:rPr>
            <w:iCs/>
          </w:rPr>
          <w:delText xml:space="preserve">will </w:delText>
        </w:r>
        <w:r w:rsidDel="00A52AA7">
          <w:rPr>
            <w:iCs/>
          </w:rPr>
          <w:delText xml:space="preserve">need to </w:delText>
        </w:r>
        <w:r w:rsidR="0062623B" w:rsidDel="00A52AA7">
          <w:rPr>
            <w:iCs/>
          </w:rPr>
          <w:delText xml:space="preserve">confirm </w:delText>
        </w:r>
        <w:r w:rsidR="00243558" w:rsidDel="00A52AA7">
          <w:rPr>
            <w:iCs/>
          </w:rPr>
          <w:delText>the process needed</w:delText>
        </w:r>
        <w:r w:rsidR="0062623B" w:rsidDel="00A52AA7">
          <w:rPr>
            <w:iCs/>
          </w:rPr>
          <w:delText xml:space="preserve"> to create </w:delText>
        </w:r>
        <w:r w:rsidR="00C02205" w:rsidDel="00A52AA7">
          <w:rPr>
            <w:iCs/>
          </w:rPr>
          <w:delText xml:space="preserve">Logic Apps </w:delText>
        </w:r>
        <w:r w:rsidR="00F61E0A" w:rsidDel="00A52AA7">
          <w:rPr>
            <w:iCs/>
          </w:rPr>
          <w:delText xml:space="preserve">custom connector </w:delText>
        </w:r>
        <w:r w:rsidR="002C5B02" w:rsidDel="00A52AA7">
          <w:rPr>
            <w:iCs/>
          </w:rPr>
          <w:delText>for use in a Logic App that</w:delText>
        </w:r>
        <w:r w:rsidDel="00A52AA7">
          <w:rPr>
            <w:iCs/>
          </w:rPr>
          <w:delText xml:space="preserve"> enable connectivity to the </w:delText>
        </w:r>
        <w:r w:rsidDel="00A52AA7">
          <w:delText>in-house REST API</w:delText>
        </w:r>
        <w:r w:rsidR="002C5B02" w:rsidDel="00A52AA7">
          <w:delText xml:space="preserve"> to work with the Logic App</w:delText>
        </w:r>
      </w:del>
    </w:p>
    <w:p w14:paraId="4C525F5B" w14:textId="58CC2059" w:rsidR="00F234B3" w:rsidRDefault="00414984" w:rsidP="00F234B3">
      <w:pPr>
        <w:pStyle w:val="Heading3"/>
      </w:pPr>
      <w:r>
        <w:t>Exercise steps</w:t>
      </w:r>
    </w:p>
    <w:p w14:paraId="070461AB" w14:textId="5AB97BF7" w:rsidR="00BD1C6C" w:rsidRDefault="00575EA9" w:rsidP="00BD1C6C">
      <w:pPr>
        <w:pStyle w:val="ListParagraph"/>
        <w:numPr>
          <w:ilvl w:val="0"/>
          <w:numId w:val="2"/>
        </w:numPr>
      </w:pPr>
      <w:commentRangeStart w:id="213"/>
      <w:r>
        <w:t>Get an API key</w:t>
      </w:r>
      <w:commentRangeEnd w:id="213"/>
      <w:r w:rsidR="00EA63F8">
        <w:rPr>
          <w:rStyle w:val="CommentReference"/>
        </w:rPr>
        <w:commentReference w:id="213"/>
      </w:r>
    </w:p>
    <w:p w14:paraId="6FA1289D" w14:textId="2E578370" w:rsidR="00BD1C6C" w:rsidRDefault="00575EA9" w:rsidP="00BD1C6C">
      <w:pPr>
        <w:pStyle w:val="ListParagraph"/>
        <w:numPr>
          <w:ilvl w:val="0"/>
          <w:numId w:val="2"/>
        </w:numPr>
      </w:pPr>
      <w:r>
        <w:t>Create an Azure Logic Apps custom connector</w:t>
      </w:r>
    </w:p>
    <w:p w14:paraId="3E127753" w14:textId="3F95738B" w:rsidR="00BD1C6C" w:rsidRDefault="00575EA9" w:rsidP="00BD1C6C">
      <w:pPr>
        <w:pStyle w:val="ListParagraph"/>
        <w:numPr>
          <w:ilvl w:val="0"/>
          <w:numId w:val="2"/>
        </w:numPr>
      </w:pPr>
      <w:r>
        <w:t xml:space="preserve">Import the </w:t>
      </w:r>
      <w:proofErr w:type="spellStart"/>
      <w:r>
        <w:t>OpenAPI</w:t>
      </w:r>
      <w:proofErr w:type="spellEnd"/>
      <w:r>
        <w:t xml:space="preserve"> definition into the Azure Logic Apps connector created earlier</w:t>
      </w:r>
    </w:p>
    <w:p w14:paraId="07E49356" w14:textId="63ED58C5" w:rsidR="00DD43C1" w:rsidRDefault="00354B9C" w:rsidP="00BD1C6C">
      <w:pPr>
        <w:pStyle w:val="ListParagraph"/>
        <w:numPr>
          <w:ilvl w:val="0"/>
          <w:numId w:val="2"/>
        </w:numPr>
      </w:pPr>
      <w:commentRangeStart w:id="214"/>
      <w:r>
        <w:t>Create a Logic App</w:t>
      </w:r>
      <w:commentRangeEnd w:id="214"/>
      <w:r w:rsidR="00B15F5A">
        <w:rPr>
          <w:rStyle w:val="CommentReference"/>
        </w:rPr>
        <w:commentReference w:id="214"/>
      </w:r>
    </w:p>
    <w:p w14:paraId="0A74E9C7" w14:textId="21A931D6" w:rsidR="00DD43C1" w:rsidRDefault="00354B9C" w:rsidP="00BD1C6C">
      <w:pPr>
        <w:pStyle w:val="ListParagraph"/>
        <w:numPr>
          <w:ilvl w:val="0"/>
          <w:numId w:val="2"/>
        </w:numPr>
      </w:pPr>
      <w:r>
        <w:t>Download the Custom Connector</w:t>
      </w:r>
    </w:p>
    <w:p w14:paraId="72E9ACE4" w14:textId="4494D63F" w:rsidR="002C5B02" w:rsidRDefault="002C5B02" w:rsidP="00BD1C6C">
      <w:pPr>
        <w:pStyle w:val="ListParagraph"/>
        <w:numPr>
          <w:ilvl w:val="0"/>
          <w:numId w:val="2"/>
        </w:numPr>
      </w:pPr>
      <w:r>
        <w:t>Test the Logic App</w:t>
      </w:r>
      <w:r w:rsidR="00E63EC6">
        <w:t xml:space="preserve"> by adding a trigger </w:t>
      </w:r>
      <w:r w:rsidR="00C6618A">
        <w:t>and an action that use the custom connector</w:t>
      </w:r>
    </w:p>
    <w:p w14:paraId="19F36487" w14:textId="7E86B38C" w:rsidR="00F234B3" w:rsidRDefault="00F234B3" w:rsidP="009D5E7E">
      <w:pPr>
        <w:pStyle w:val="Heading2"/>
      </w:pPr>
      <w:r>
        <w:t>Validation steps</w:t>
      </w:r>
    </w:p>
    <w:p w14:paraId="10A30895" w14:textId="71A4DB55" w:rsidR="00882BA1" w:rsidRPr="00882BA1" w:rsidRDefault="00882BA1" w:rsidP="00882BA1">
      <w:r>
        <w:t>N/A</w:t>
      </w:r>
    </w:p>
    <w:p w14:paraId="534929CF" w14:textId="79C07E6B" w:rsidR="00F234B3" w:rsidRDefault="00F234B3" w:rsidP="009D5E7E">
      <w:pPr>
        <w:pStyle w:val="Heading2"/>
      </w:pPr>
      <w:r>
        <w:t>External dependencies</w:t>
      </w:r>
    </w:p>
    <w:p w14:paraId="156F8D57" w14:textId="77777777" w:rsidR="00882BA1" w:rsidRDefault="00882BA1" w:rsidP="00882BA1">
      <w:pPr>
        <w:pStyle w:val="ListParagraph"/>
        <w:numPr>
          <w:ilvl w:val="0"/>
          <w:numId w:val="24"/>
        </w:numPr>
      </w:pPr>
      <w:r>
        <w:t>Azure Logic Apps.</w:t>
      </w:r>
    </w:p>
    <w:p w14:paraId="738E02D1" w14:textId="77777777" w:rsidR="00882BA1" w:rsidRPr="009D4E22" w:rsidRDefault="00882BA1" w:rsidP="00882BA1">
      <w:pPr>
        <w:pStyle w:val="ListParagraph"/>
        <w:numPr>
          <w:ilvl w:val="0"/>
          <w:numId w:val="24"/>
        </w:numPr>
      </w:pPr>
      <w:r>
        <w:t>Azure Logic Apps API</w:t>
      </w:r>
    </w:p>
    <w:p w14:paraId="2587FFF5" w14:textId="77777777" w:rsidR="00F234B3" w:rsidRDefault="00F234B3" w:rsidP="009D5E7E">
      <w:pPr>
        <w:pStyle w:val="Heading2"/>
      </w:pPr>
      <w:r>
        <w:t>Necessary development resources</w:t>
      </w:r>
    </w:p>
    <w:p w14:paraId="6D7313D9" w14:textId="3A869436" w:rsidR="00F234B3" w:rsidRDefault="001A03F5" w:rsidP="00882BA1">
      <w:pPr>
        <w:pStyle w:val="ListParagraph"/>
        <w:numPr>
          <w:ilvl w:val="0"/>
          <w:numId w:val="27"/>
        </w:numPr>
      </w:pPr>
      <w:r>
        <w:t xml:space="preserve">An </w:t>
      </w:r>
      <w:proofErr w:type="spellStart"/>
      <w:r>
        <w:t>OpenAPI</w:t>
      </w:r>
      <w:proofErr w:type="spellEnd"/>
      <w:r>
        <w:t xml:space="preserve"> definition for the frame data REST API. This must be less than 1 MB</w:t>
      </w:r>
    </w:p>
    <w:p w14:paraId="57F09F0D" w14:textId="43AEA08B" w:rsidR="001A03F5" w:rsidRDefault="001A03F5" w:rsidP="00882BA1">
      <w:pPr>
        <w:pStyle w:val="ListParagraph"/>
        <w:numPr>
          <w:ilvl w:val="0"/>
          <w:numId w:val="27"/>
        </w:numPr>
      </w:pPr>
      <w:r>
        <w:t>A</w:t>
      </w:r>
      <w:r w:rsidR="00575EA9">
        <w:t>n</w:t>
      </w:r>
      <w:r>
        <w:t xml:space="preserve"> </w:t>
      </w:r>
      <w:proofErr w:type="spellStart"/>
      <w:r>
        <w:t>OpenAPI</w:t>
      </w:r>
      <w:proofErr w:type="spellEnd"/>
      <w:r>
        <w:t xml:space="preserve"> key </w:t>
      </w:r>
      <w:r w:rsidR="00575EA9">
        <w:t xml:space="preserve">for </w:t>
      </w:r>
      <w:r w:rsidR="00882BA1">
        <w:t xml:space="preserve">the </w:t>
      </w:r>
      <w:r w:rsidR="00575EA9">
        <w:t>frame data Rest</w:t>
      </w:r>
      <w:r w:rsidR="00882BA1">
        <w:t xml:space="preserve"> </w:t>
      </w:r>
      <w:r w:rsidR="00575EA9">
        <w:t>API</w:t>
      </w:r>
    </w:p>
    <w:p w14:paraId="72CD4E5C" w14:textId="4D3AE377" w:rsidR="00F234B3" w:rsidRDefault="00F234B3" w:rsidP="009D5E7E">
      <w:pPr>
        <w:pStyle w:val="Heading2"/>
      </w:pPr>
      <w:r>
        <w:t>Reference links</w:t>
      </w:r>
    </w:p>
    <w:p w14:paraId="5CA9C568" w14:textId="77777777" w:rsidR="00882BA1" w:rsidRDefault="00882BA1" w:rsidP="00882BA1">
      <w:pPr>
        <w:pStyle w:val="ListParagraph"/>
        <w:numPr>
          <w:ilvl w:val="0"/>
          <w:numId w:val="26"/>
        </w:numPr>
      </w:pPr>
      <w:r w:rsidRPr="000F6FD8">
        <w:lastRenderedPageBreak/>
        <w:t>Create a custom connector in Azure Logic Apps</w:t>
      </w:r>
      <w:r>
        <w:t xml:space="preserve">: </w:t>
      </w:r>
      <w:hyperlink r:id="rId20" w:history="1">
        <w:r w:rsidRPr="003A2C12">
          <w:rPr>
            <w:rStyle w:val="Hyperlink"/>
          </w:rPr>
          <w:t>https://docs.microsoft.com/en-gb/connectors/custom-connectors/create-logic-apps-connector</w:t>
        </w:r>
      </w:hyperlink>
      <w:r>
        <w:t xml:space="preserve"> </w:t>
      </w:r>
    </w:p>
    <w:p w14:paraId="780702B7" w14:textId="77777777" w:rsidR="00882BA1" w:rsidRPr="00AD0B7C" w:rsidRDefault="00882BA1" w:rsidP="00882BA1">
      <w:pPr>
        <w:pStyle w:val="ListParagraph"/>
        <w:numPr>
          <w:ilvl w:val="0"/>
          <w:numId w:val="26"/>
        </w:numPr>
      </w:pPr>
      <w:r w:rsidRPr="0034391E">
        <w:t xml:space="preserve">Create a custom connector from an </w:t>
      </w:r>
      <w:proofErr w:type="spellStart"/>
      <w:r w:rsidRPr="0034391E">
        <w:t>OpenAPI</w:t>
      </w:r>
      <w:proofErr w:type="spellEnd"/>
      <w:r w:rsidRPr="0034391E">
        <w:t xml:space="preserve"> definition</w:t>
      </w:r>
      <w:r>
        <w:t xml:space="preserve">: </w:t>
      </w:r>
      <w:hyperlink r:id="rId21" w:history="1">
        <w:r w:rsidRPr="00AD0B7C">
          <w:rPr>
            <w:rStyle w:val="Hyperlink"/>
          </w:rPr>
          <w:t>https://docs.microsoft.com/en-gb/connectors/custom-connectors/define-openapi-definition</w:t>
        </w:r>
      </w:hyperlink>
    </w:p>
    <w:p w14:paraId="2EACF27E" w14:textId="77777777" w:rsidR="002D7A33" w:rsidRDefault="00A52AA7" w:rsidP="00A52AA7">
      <w:pPr>
        <w:pStyle w:val="Heading1"/>
        <w:rPr>
          <w:ins w:id="215" w:author="New Contact  created on 2015-23-03 at 17:29 &amp; updated at 2015-23-03 at 17:29 [3]" w:date="2019-03-15T15:44:00Z"/>
        </w:rPr>
      </w:pPr>
      <w:ins w:id="216" w:author="New Contact  created on 2015-23-03 at 17:29 &amp; updated at 2015-23-03 at 17:29 [3]" w:date="2019-03-15T15:43:00Z">
        <w:r>
          <w:t>Unit 6:</w:t>
        </w:r>
        <w:r w:rsidR="005159AF">
          <w:t xml:space="preserve"> </w:t>
        </w:r>
      </w:ins>
      <w:ins w:id="217" w:author="New Contact  created on 2015-23-03 at 17:29 &amp; updated at 2015-23-03 at 17:29 [3]" w:date="2019-03-15T15:44:00Z">
        <w:r w:rsidR="002D7A33">
          <w:t xml:space="preserve">Learning - </w:t>
        </w:r>
        <w:r w:rsidR="005159AF">
          <w:t>Make your custom connector available to the entire organ</w:t>
        </w:r>
        <w:r w:rsidR="002D7A33">
          <w:t>ization</w:t>
        </w:r>
      </w:ins>
    </w:p>
    <w:p w14:paraId="0D1AF2A2" w14:textId="5AF73044" w:rsidR="002D7A33" w:rsidRDefault="00D42ADD" w:rsidP="002D7A33">
      <w:pPr>
        <w:pStyle w:val="ListParagraph"/>
        <w:numPr>
          <w:ilvl w:val="0"/>
          <w:numId w:val="29"/>
        </w:numPr>
        <w:rPr>
          <w:ins w:id="218" w:author="New Contact  created on 2015-23-03 at 17:29 &amp; updated at 2015-23-03 at 17:29 [3]" w:date="2019-03-15T15:45:00Z"/>
        </w:rPr>
      </w:pPr>
      <w:ins w:id="219" w:author="New Contact  created on 2015-23-03 at 17:29 &amp; updated at 2015-23-03 at 17:29 [3]" w:date="2019-03-15T15:45:00Z">
        <w:r>
          <w:t xml:space="preserve">Talk about </w:t>
        </w:r>
        <w:r>
          <w:fldChar w:fldCharType="begin"/>
        </w:r>
        <w:r>
          <w:instrText xml:space="preserve"> HYPERLINK "https://docs.microsoft.com/en-us/connectors/custom-connectors/share" </w:instrText>
        </w:r>
        <w:r>
          <w:fldChar w:fldCharType="separate"/>
        </w:r>
        <w:r w:rsidRPr="00D42ADD">
          <w:rPr>
            <w:rStyle w:val="Hyperlink"/>
          </w:rPr>
          <w:t>sharing a connector</w:t>
        </w:r>
        <w:r>
          <w:fldChar w:fldCharType="end"/>
        </w:r>
        <w:r>
          <w:t>s</w:t>
        </w:r>
      </w:ins>
    </w:p>
    <w:p w14:paraId="58039763" w14:textId="1D26E92C" w:rsidR="00251F9C" w:rsidRDefault="00251F9C" w:rsidP="002D7A33">
      <w:pPr>
        <w:pStyle w:val="ListParagraph"/>
        <w:numPr>
          <w:ilvl w:val="0"/>
          <w:numId w:val="29"/>
        </w:numPr>
        <w:rPr>
          <w:ins w:id="220" w:author="New Contact  created on 2015-23-03 at 17:29 &amp; updated at 2015-23-03 at 17:29 [3]" w:date="2019-03-15T15:46:00Z"/>
        </w:rPr>
      </w:pPr>
      <w:ins w:id="221" w:author="New Contact  created on 2015-23-03 at 17:29 &amp; updated at 2015-23-03 at 17:29 [3]" w:date="2019-03-15T15:45:00Z">
        <w:r>
          <w:t xml:space="preserve">Talk about </w:t>
        </w:r>
      </w:ins>
      <w:ins w:id="222" w:author="New Contact  created on 2015-23-03 at 17:29 &amp; updated at 2015-23-03 at 17:29 [3]" w:date="2019-03-15T15:46:00Z">
        <w:r>
          <w:fldChar w:fldCharType="begin"/>
        </w:r>
        <w:r>
          <w:instrText xml:space="preserve"> HYPERLINK "https://docs.microsoft.com/en-us/connectors/custom-connectors/submit-certification" </w:instrText>
        </w:r>
        <w:r>
          <w:fldChar w:fldCharType="separate"/>
        </w:r>
        <w:r w:rsidRPr="00251F9C">
          <w:rPr>
            <w:rStyle w:val="Hyperlink"/>
          </w:rPr>
          <w:t>certifying a connector</w:t>
        </w:r>
        <w:r>
          <w:fldChar w:fldCharType="end"/>
        </w:r>
      </w:ins>
    </w:p>
    <w:p w14:paraId="78CBEFDC" w14:textId="621A64E5" w:rsidR="00251F9C" w:rsidRDefault="00251F9C" w:rsidP="002D7A33">
      <w:pPr>
        <w:pStyle w:val="ListParagraph"/>
        <w:numPr>
          <w:ilvl w:val="0"/>
          <w:numId w:val="29"/>
        </w:numPr>
        <w:rPr>
          <w:ins w:id="223" w:author="New Contact  created on 2015-23-03 at 17:29 &amp; updated at 2015-23-03 at 17:29 [3]" w:date="2019-03-15T15:44:00Z"/>
        </w:rPr>
        <w:pPrChange w:id="224" w:author="New Contact  created on 2015-23-03 at 17:29 &amp; updated at 2015-23-03 at 17:29 [3]" w:date="2019-03-15T15:44:00Z">
          <w:pPr>
            <w:pStyle w:val="Heading1"/>
          </w:pPr>
        </w:pPrChange>
      </w:pPr>
      <w:ins w:id="225" w:author="New Contact  created on 2015-23-03 at 17:29 &amp; updated at 2015-23-03 at 17:29 [3]" w:date="2019-03-15T15:46:00Z">
        <w:r>
          <w:t>Quick 1 – 2 question knowledge check at the end of this unit</w:t>
        </w:r>
      </w:ins>
    </w:p>
    <w:p w14:paraId="10C31D5F" w14:textId="3F0365EB" w:rsidR="007B5132" w:rsidRDefault="007B5132" w:rsidP="00A52AA7">
      <w:pPr>
        <w:pStyle w:val="Heading1"/>
        <w:pPrChange w:id="226" w:author="New Contact  created on 2015-23-03 at 17:29 &amp; updated at 2015-23-03 at 17:29 [3]" w:date="2019-03-15T15:43:00Z">
          <w:pPr>
            <w:spacing w:after="160" w:line="259" w:lineRule="auto"/>
          </w:pPr>
        </w:pPrChange>
      </w:pPr>
      <w:r>
        <w:br w:type="page"/>
      </w:r>
    </w:p>
    <w:p w14:paraId="43797920" w14:textId="299D8853" w:rsidR="00D31704" w:rsidRDefault="00D31704" w:rsidP="00D31704">
      <w:pPr>
        <w:pStyle w:val="Heading1"/>
      </w:pPr>
      <w:r>
        <w:lastRenderedPageBreak/>
        <w:t xml:space="preserve">Unit </w:t>
      </w:r>
      <w:ins w:id="227" w:author="New Contact  created on 2015-23-03 at 17:29 &amp; updated at 2015-23-03 at 17:29 [3]" w:date="2019-03-15T15:46:00Z">
        <w:r w:rsidR="00251F9C">
          <w:t>7</w:t>
        </w:r>
      </w:ins>
      <w:del w:id="228" w:author="New Contact  created on 2015-23-03 at 17:29 &amp; updated at 2015-23-03 at 17:29 [3]" w:date="2019-03-15T15:46:00Z">
        <w:r w:rsidR="002C5B02" w:rsidDel="00251F9C">
          <w:delText>4</w:delText>
        </w:r>
      </w:del>
      <w:r>
        <w:t xml:space="preserve">: </w:t>
      </w:r>
      <w:r w:rsidR="00425CC7">
        <w:t>Summary</w:t>
      </w:r>
      <w:r w:rsidR="0040214C">
        <w:t xml:space="preserve"> + </w:t>
      </w:r>
      <w:r w:rsidR="003068EE">
        <w:t>Clean-up</w:t>
      </w:r>
    </w:p>
    <w:p w14:paraId="7BDD99E1" w14:textId="2737740F" w:rsidR="00D31704" w:rsidRDefault="00A449D7" w:rsidP="009D5E7E">
      <w:pPr>
        <w:pStyle w:val="Heading2"/>
      </w:pPr>
      <w:r>
        <w:t>Summary statement</w:t>
      </w:r>
    </w:p>
    <w:p w14:paraId="7F65352F" w14:textId="6880C51A" w:rsidR="00D31704" w:rsidRDefault="00BD1C6C" w:rsidP="00D31704">
      <w:r>
        <w:t xml:space="preserve">In this module you have learned how to </w:t>
      </w:r>
      <w:r w:rsidR="00354B9C">
        <w:t>create a custom Logic Apps connector</w:t>
      </w:r>
      <w:r w:rsidR="001934CE">
        <w:t xml:space="preserve">. To connect Logic Apps to a to custom REST API, you must describe that API by supplying a definition in </w:t>
      </w:r>
      <w:proofErr w:type="spellStart"/>
      <w:r w:rsidR="001934CE">
        <w:t>OpenAPI</w:t>
      </w:r>
      <w:proofErr w:type="spellEnd"/>
      <w:r w:rsidR="001934CE">
        <w:t xml:space="preserve"> format. Then you can call functions in that API from actions in a Logic App. </w:t>
      </w:r>
    </w:p>
    <w:p w14:paraId="2F165FDF" w14:textId="5A75CF3A" w:rsidR="001934CE" w:rsidRDefault="001934CE" w:rsidP="00D31704">
      <w:r>
        <w:t xml:space="preserve">Now that you’ve creating the connector, you can also use it to connect Microsoft Flow and PowerApps to your REST API. </w:t>
      </w:r>
    </w:p>
    <w:p w14:paraId="50D02B9E" w14:textId="77777777" w:rsidR="00882BA1" w:rsidRDefault="00882BA1" w:rsidP="00882BA1">
      <w:pPr>
        <w:pStyle w:val="Heading2"/>
      </w:pPr>
      <w:proofErr w:type="spellStart"/>
      <w:r>
        <w:t>Cleanup</w:t>
      </w:r>
      <w:proofErr w:type="spellEnd"/>
      <w:r>
        <w:t xml:space="preserve"> requirements</w:t>
      </w:r>
    </w:p>
    <w:p w14:paraId="5D263E10" w14:textId="77777777" w:rsidR="00882BA1" w:rsidRDefault="00882BA1" w:rsidP="00882BA1">
      <w:r>
        <w:rPr>
          <w:iCs/>
        </w:rPr>
        <w:t>The exercises in this module are sandboxed. Changes will be automatically lost after the sandbox expires. Use the azure-sandbox-cleanup.md include file to point this out to students.</w:t>
      </w:r>
    </w:p>
    <w:p w14:paraId="68B6545E" w14:textId="60C9CD4F" w:rsidR="00D31704" w:rsidRDefault="00882BA1" w:rsidP="00882BA1">
      <w:pPr>
        <w:pStyle w:val="Heading2"/>
      </w:pPr>
      <w:r>
        <w:t>Reference Links</w:t>
      </w:r>
    </w:p>
    <w:p w14:paraId="0112D7CB" w14:textId="77777777" w:rsidR="001934CE" w:rsidRDefault="001934CE" w:rsidP="001934CE">
      <w:pPr>
        <w:pStyle w:val="ListParagraph"/>
        <w:numPr>
          <w:ilvl w:val="0"/>
          <w:numId w:val="26"/>
        </w:numPr>
      </w:pPr>
      <w:r w:rsidRPr="000F6FD8">
        <w:t>Create a custom connector in Azure Logic Apps</w:t>
      </w:r>
      <w:r>
        <w:t xml:space="preserve">: </w:t>
      </w:r>
      <w:hyperlink r:id="rId22" w:history="1">
        <w:r w:rsidRPr="003A2C12">
          <w:rPr>
            <w:rStyle w:val="Hyperlink"/>
          </w:rPr>
          <w:t>https://docs.microsoft.com/en-gb/connectors/custom-connectors/create-logic-apps-connector</w:t>
        </w:r>
      </w:hyperlink>
      <w:r>
        <w:t xml:space="preserve"> </w:t>
      </w:r>
    </w:p>
    <w:p w14:paraId="4AED30DB" w14:textId="08781E8D" w:rsidR="001934CE" w:rsidRPr="001934CE" w:rsidRDefault="001934CE" w:rsidP="001934CE">
      <w:pPr>
        <w:pStyle w:val="ListParagraph"/>
        <w:numPr>
          <w:ilvl w:val="0"/>
          <w:numId w:val="26"/>
        </w:numPr>
        <w:rPr>
          <w:rStyle w:val="Hyperlink"/>
          <w:color w:val="auto"/>
          <w:u w:val="none"/>
        </w:rPr>
      </w:pPr>
      <w:r w:rsidRPr="0034391E">
        <w:t xml:space="preserve">Create a custom connector from an </w:t>
      </w:r>
      <w:proofErr w:type="spellStart"/>
      <w:r w:rsidRPr="0034391E">
        <w:t>OpenAPI</w:t>
      </w:r>
      <w:proofErr w:type="spellEnd"/>
      <w:r w:rsidRPr="0034391E">
        <w:t xml:space="preserve"> definition</w:t>
      </w:r>
      <w:r>
        <w:t xml:space="preserve">: </w:t>
      </w:r>
      <w:hyperlink r:id="rId23" w:history="1">
        <w:r w:rsidRPr="00AD0B7C">
          <w:rPr>
            <w:rStyle w:val="Hyperlink"/>
          </w:rPr>
          <w:t>https://docs.microsoft.com/en-gb/connectors/custom-connectors/define-openapi-definition</w:t>
        </w:r>
      </w:hyperlink>
    </w:p>
    <w:p w14:paraId="0338AFC3" w14:textId="5312553C" w:rsidR="001934CE" w:rsidRDefault="001934CE" w:rsidP="001934CE">
      <w:pPr>
        <w:pStyle w:val="ListParagraph"/>
        <w:numPr>
          <w:ilvl w:val="0"/>
          <w:numId w:val="26"/>
        </w:numPr>
      </w:pPr>
      <w:r w:rsidRPr="001934CE">
        <w:t>Use a custom connector from a logic app</w:t>
      </w:r>
      <w:r>
        <w:t xml:space="preserve">: </w:t>
      </w:r>
      <w:hyperlink r:id="rId24" w:history="1">
        <w:r w:rsidRPr="003A2C12">
          <w:rPr>
            <w:rStyle w:val="Hyperlink"/>
          </w:rPr>
          <w:t>https://docs.microsoft.com/en-gb/connectors/custom-connectors/use-custom-connector-logic-apps</w:t>
        </w:r>
      </w:hyperlink>
    </w:p>
    <w:p w14:paraId="07AAEC1E" w14:textId="6076C803" w:rsidR="001934CE" w:rsidRDefault="001934CE" w:rsidP="001934CE">
      <w:pPr>
        <w:pStyle w:val="ListParagraph"/>
        <w:numPr>
          <w:ilvl w:val="0"/>
          <w:numId w:val="26"/>
        </w:numPr>
      </w:pPr>
      <w:r w:rsidRPr="001934CE">
        <w:t>Use a custom connector from a flow</w:t>
      </w:r>
      <w:r>
        <w:t xml:space="preserve">: </w:t>
      </w:r>
      <w:hyperlink r:id="rId25" w:history="1">
        <w:r w:rsidRPr="003A2C12">
          <w:rPr>
            <w:rStyle w:val="Hyperlink"/>
          </w:rPr>
          <w:t>https://docs.microsoft.com/en-gb/connectors/custom-connectors/use-custom-connector-flow</w:t>
        </w:r>
      </w:hyperlink>
    </w:p>
    <w:p w14:paraId="67931287" w14:textId="2CF8CEDA" w:rsidR="001934CE" w:rsidRPr="00AD0B7C" w:rsidRDefault="001934CE" w:rsidP="001934CE">
      <w:pPr>
        <w:pStyle w:val="ListParagraph"/>
        <w:numPr>
          <w:ilvl w:val="0"/>
          <w:numId w:val="26"/>
        </w:numPr>
      </w:pPr>
      <w:r w:rsidRPr="001934CE">
        <w:t>Use a custom connector from a PowerApps app</w:t>
      </w:r>
      <w:r>
        <w:t xml:space="preserve">: </w:t>
      </w:r>
      <w:hyperlink r:id="rId26" w:history="1">
        <w:r w:rsidRPr="003A2C12">
          <w:rPr>
            <w:rStyle w:val="Hyperlink"/>
          </w:rPr>
          <w:t>https://docs.microsoft.com/en-gb/connectors/custom-connectors/use-custom-connector-powerapps</w:t>
        </w:r>
      </w:hyperlink>
      <w:r>
        <w:t xml:space="preserve"> </w:t>
      </w:r>
    </w:p>
    <w:p w14:paraId="38D64377" w14:textId="77777777" w:rsidR="00882BA1" w:rsidRPr="00882BA1" w:rsidRDefault="00882BA1" w:rsidP="00882BA1"/>
    <w:sectPr w:rsidR="00882BA1" w:rsidRPr="00882BA1" w:rsidSect="008F724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ew Contact  created on 2015-23-03 at 17:29 &amp; updated at 2015-23-03 at 17:29" w:date="2019-03-15T15:06:00Z" w:initials="AB">
    <w:p w14:paraId="0A99B570" w14:textId="41E372B8" w:rsidR="00275C1A" w:rsidRDefault="00275C1A">
      <w:pPr>
        <w:pStyle w:val="CommentText"/>
      </w:pPr>
      <w:r>
        <w:rPr>
          <w:rStyle w:val="CommentReference"/>
        </w:rPr>
        <w:annotationRef/>
      </w:r>
      <w:r>
        <w:t xml:space="preserve">New module title. </w:t>
      </w:r>
      <w:r w:rsidR="004F3287">
        <w:t xml:space="preserve">Fits the </w:t>
      </w:r>
      <w:r w:rsidR="004F3287">
        <w:rPr>
          <w:rStyle w:val="Emphasis"/>
          <w:rFonts w:ascii="Segoe UI" w:hAnsi="Segoe UI" w:cs="Segoe UI"/>
          <w:b/>
          <w:bCs/>
          <w:color w:val="000000"/>
          <w:shd w:val="clear" w:color="auto" w:fill="FFFFFF"/>
        </w:rPr>
        <w:t>present-tense-verb &gt; task &gt; technology</w:t>
      </w:r>
      <w:r w:rsidR="004F3287">
        <w:rPr>
          <w:rFonts w:ascii="Segoe UI" w:hAnsi="Segoe UI" w:cs="Segoe UI"/>
          <w:color w:val="000000"/>
          <w:shd w:val="clear" w:color="auto" w:fill="FFFFFF"/>
        </w:rPr>
        <w:t> format better.</w:t>
      </w:r>
    </w:p>
  </w:comment>
  <w:comment w:id="11" w:author="New Contact  created on 2015-23-03 at 17:29 &amp; updated at 2015-23-03 at 17:29 [2]" w:date="2019-03-15T15:08:00Z" w:initials="AB">
    <w:p w14:paraId="5F87A5EC" w14:textId="1C253F77" w:rsidR="00BC50A7" w:rsidRDefault="00BC50A7">
      <w:pPr>
        <w:pStyle w:val="CommentText"/>
      </w:pPr>
      <w:r>
        <w:rPr>
          <w:rStyle w:val="CommentReference"/>
        </w:rPr>
        <w:annotationRef/>
      </w:r>
      <w:r>
        <w:t xml:space="preserve">I like the scenario and as you’ll see below, believe we should be using the scenario, or stay close to the scenario throughout the module for best experience. </w:t>
      </w:r>
    </w:p>
  </w:comment>
  <w:comment w:id="56" w:author="New Contact  created on 2015-23-03 at 17:29 &amp; updated at 2015-23-03 at 17:29 [5]" w:date="2019-03-15T15:56:00Z" w:initials="AB">
    <w:p w14:paraId="3FE5C31E" w14:textId="6C58ADE0" w:rsidR="00EB6901" w:rsidRDefault="00EB6901">
      <w:pPr>
        <w:pStyle w:val="CommentText"/>
      </w:pPr>
      <w:r>
        <w:rPr>
          <w:rStyle w:val="CommentReference"/>
        </w:rPr>
        <w:annotationRef/>
      </w:r>
      <w:r>
        <w:t>We’ll test knowledge in the exercise that follows</w:t>
      </w:r>
    </w:p>
  </w:comment>
  <w:comment w:id="179" w:author="New Contact  created on 2015-23-03 at 17:29 &amp; updated at 2015-23-03 at 17:29 [3]" w:date="2019-03-15T15:52:00Z" w:initials="AB">
    <w:p w14:paraId="3106B834" w14:textId="4487907A" w:rsidR="00211416" w:rsidRDefault="00211416">
      <w:pPr>
        <w:pStyle w:val="CommentText"/>
      </w:pPr>
      <w:r>
        <w:rPr>
          <w:rStyle w:val="CommentReference"/>
        </w:rPr>
        <w:annotationRef/>
      </w:r>
      <w:r>
        <w:t>None required since the following exercise will test knowledge.</w:t>
      </w:r>
    </w:p>
  </w:comment>
  <w:comment w:id="213" w:author="New Contact  created on 2015-23-03 at 17:29 &amp; updated at 2015-23-03 at 17:29 [6]" w:date="2019-03-15T15:41:00Z" w:initials="AB">
    <w:p w14:paraId="5C16DEF6" w14:textId="34584CD4" w:rsidR="00EA63F8" w:rsidRDefault="00EA63F8">
      <w:pPr>
        <w:pStyle w:val="CommentText"/>
      </w:pPr>
      <w:r>
        <w:rPr>
          <w:rStyle w:val="CommentReference"/>
        </w:rPr>
        <w:annotationRef/>
      </w:r>
      <w:r>
        <w:t xml:space="preserve">Since we are hosting a public API for the duration of the sandbox, we won’t need an API key. However, it is vital to call out that normally the API would be secured with a </w:t>
      </w:r>
      <w:r w:rsidR="00B15F5A">
        <w:t xml:space="preserve">key. </w:t>
      </w:r>
    </w:p>
  </w:comment>
  <w:comment w:id="214" w:author="New Contact  created on 2015-23-03 at 17:29 &amp; updated at 2015-23-03 at 17:29 [7]" w:date="2019-03-15T15:42:00Z" w:initials="AB">
    <w:p w14:paraId="3A88286C" w14:textId="742D2522" w:rsidR="00B15F5A" w:rsidRDefault="00B15F5A">
      <w:pPr>
        <w:pStyle w:val="CommentText"/>
      </w:pPr>
      <w:r>
        <w:rPr>
          <w:rStyle w:val="CommentReference"/>
        </w:rPr>
        <w:annotationRef/>
      </w:r>
      <w:r>
        <w:t>Our Logic App will have already been created in unit 3</w:t>
      </w:r>
      <w:r w:rsidR="00A52AA7">
        <w:t xml:space="preserve">, no need to do that here.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99B570" w15:done="0"/>
  <w15:commentEx w15:paraId="5F87A5EC" w15:done="0"/>
  <w15:commentEx w15:paraId="3FE5C31E" w15:done="0"/>
  <w15:commentEx w15:paraId="3106B834" w15:done="0"/>
  <w15:commentEx w15:paraId="5C16DEF6" w15:done="0"/>
  <w15:commentEx w15:paraId="3A8828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99B570" w16cid:durableId="20363DDA"/>
  <w16cid:commentId w16cid:paraId="5F87A5EC" w16cid:durableId="20363E75"/>
  <w16cid:commentId w16cid:paraId="3FE5C31E" w16cid:durableId="203649AD"/>
  <w16cid:commentId w16cid:paraId="3106B834" w16cid:durableId="203648D7"/>
  <w16cid:commentId w16cid:paraId="5C16DEF6" w16cid:durableId="20364630"/>
  <w16cid:commentId w16cid:paraId="3A88286C" w16cid:durableId="203646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DD351" w14:textId="77777777" w:rsidR="00623043" w:rsidRDefault="00623043" w:rsidP="008D60DF">
      <w:r>
        <w:separator/>
      </w:r>
    </w:p>
  </w:endnote>
  <w:endnote w:type="continuationSeparator" w:id="0">
    <w:p w14:paraId="01E1DBD0" w14:textId="77777777" w:rsidR="00623043" w:rsidRDefault="00623043" w:rsidP="008D60DF">
      <w:r>
        <w:continuationSeparator/>
      </w:r>
    </w:p>
  </w:endnote>
  <w:endnote w:type="continuationNotice" w:id="1">
    <w:p w14:paraId="183C686B" w14:textId="77777777" w:rsidR="00623043" w:rsidRDefault="006230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3142C" w14:textId="77777777" w:rsidR="00567824" w:rsidRDefault="005678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4C485AA" w14:paraId="10ADF732" w14:textId="77777777" w:rsidTr="64C485AA">
      <w:tc>
        <w:tcPr>
          <w:tcW w:w="3120" w:type="dxa"/>
        </w:tcPr>
        <w:p w14:paraId="23CF4547" w14:textId="3C322F79" w:rsidR="64C485AA" w:rsidRDefault="64C485AA" w:rsidP="64C485AA">
          <w:pPr>
            <w:pStyle w:val="Header"/>
            <w:ind w:left="-115"/>
          </w:pPr>
        </w:p>
      </w:tc>
      <w:tc>
        <w:tcPr>
          <w:tcW w:w="3120" w:type="dxa"/>
        </w:tcPr>
        <w:p w14:paraId="01804836" w14:textId="078080EA" w:rsidR="64C485AA" w:rsidRDefault="64C485AA" w:rsidP="64C485AA">
          <w:pPr>
            <w:pStyle w:val="Header"/>
            <w:jc w:val="center"/>
          </w:pPr>
        </w:p>
      </w:tc>
      <w:tc>
        <w:tcPr>
          <w:tcW w:w="3120" w:type="dxa"/>
        </w:tcPr>
        <w:p w14:paraId="595E87CF" w14:textId="20CFCFA4" w:rsidR="64C485AA" w:rsidRDefault="64C485AA" w:rsidP="64C485AA">
          <w:pPr>
            <w:pStyle w:val="Header"/>
            <w:ind w:right="-115"/>
            <w:jc w:val="right"/>
          </w:pPr>
        </w:p>
      </w:tc>
    </w:tr>
  </w:tbl>
  <w:p w14:paraId="2DB8EF81" w14:textId="01506980" w:rsidR="64C485AA" w:rsidRDefault="64C485AA" w:rsidP="64C485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3E0A2" w14:textId="77777777" w:rsidR="00567824" w:rsidRDefault="00567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7DD8C" w14:textId="77777777" w:rsidR="00623043" w:rsidRDefault="00623043" w:rsidP="008D60DF">
      <w:r>
        <w:separator/>
      </w:r>
    </w:p>
  </w:footnote>
  <w:footnote w:type="continuationSeparator" w:id="0">
    <w:p w14:paraId="159A4BC3" w14:textId="77777777" w:rsidR="00623043" w:rsidRDefault="00623043" w:rsidP="008D60DF">
      <w:r>
        <w:continuationSeparator/>
      </w:r>
    </w:p>
  </w:footnote>
  <w:footnote w:type="continuationNotice" w:id="1">
    <w:p w14:paraId="090A5B24" w14:textId="77777777" w:rsidR="00623043" w:rsidRDefault="006230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B6413" w14:textId="77777777" w:rsidR="00567824" w:rsidRDefault="005678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4C485AA" w14:paraId="37CF5FFC" w14:textId="77777777" w:rsidTr="64C485AA">
      <w:tc>
        <w:tcPr>
          <w:tcW w:w="3120" w:type="dxa"/>
        </w:tcPr>
        <w:p w14:paraId="37EADDED" w14:textId="72DDA834" w:rsidR="64C485AA" w:rsidRDefault="64C485AA" w:rsidP="64C485AA">
          <w:pPr>
            <w:pStyle w:val="Header"/>
            <w:ind w:left="-115"/>
          </w:pPr>
        </w:p>
      </w:tc>
      <w:tc>
        <w:tcPr>
          <w:tcW w:w="3120" w:type="dxa"/>
        </w:tcPr>
        <w:p w14:paraId="24082435" w14:textId="052ED9C8" w:rsidR="64C485AA" w:rsidRDefault="64C485AA" w:rsidP="64C485AA">
          <w:pPr>
            <w:pStyle w:val="Header"/>
            <w:jc w:val="center"/>
          </w:pPr>
        </w:p>
      </w:tc>
      <w:tc>
        <w:tcPr>
          <w:tcW w:w="3120" w:type="dxa"/>
        </w:tcPr>
        <w:p w14:paraId="5A02EC77" w14:textId="15A78FD0" w:rsidR="64C485AA" w:rsidRDefault="64C485AA" w:rsidP="64C485AA">
          <w:pPr>
            <w:pStyle w:val="Header"/>
            <w:ind w:right="-115"/>
            <w:jc w:val="right"/>
          </w:pPr>
        </w:p>
      </w:tc>
    </w:tr>
  </w:tbl>
  <w:p w14:paraId="49B1CF6A" w14:textId="786C7F35" w:rsidR="64C485AA" w:rsidRDefault="64C485AA" w:rsidP="64C485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1C468" w14:textId="77777777" w:rsidR="00567824" w:rsidRDefault="005678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FC3D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2EAA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123A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A2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B946A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7E39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A22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1E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606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9ED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973B0"/>
    <w:multiLevelType w:val="hybridMultilevel"/>
    <w:tmpl w:val="DD5C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59172F"/>
    <w:multiLevelType w:val="hybridMultilevel"/>
    <w:tmpl w:val="20C0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D7245"/>
    <w:multiLevelType w:val="hybridMultilevel"/>
    <w:tmpl w:val="FE28C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7721B"/>
    <w:multiLevelType w:val="hybridMultilevel"/>
    <w:tmpl w:val="82767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F0DF8"/>
    <w:multiLevelType w:val="hybridMultilevel"/>
    <w:tmpl w:val="73983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516595"/>
    <w:multiLevelType w:val="hybridMultilevel"/>
    <w:tmpl w:val="B980F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574E3"/>
    <w:multiLevelType w:val="hybridMultilevel"/>
    <w:tmpl w:val="6FBC1210"/>
    <w:lvl w:ilvl="0" w:tplc="F1607ECA">
      <w:numFmt w:val="bullet"/>
      <w:lvlText w:val="-"/>
      <w:lvlJc w:val="left"/>
      <w:pPr>
        <w:ind w:left="720" w:hanging="360"/>
      </w:pPr>
      <w:rPr>
        <w:rFonts w:ascii="Segoe UI Light" w:eastAsia="Times New Roman" w:hAnsi="Segoe UI Light" w:cs="Segoe U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5603D2"/>
    <w:multiLevelType w:val="hybridMultilevel"/>
    <w:tmpl w:val="C78A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9E4F17"/>
    <w:multiLevelType w:val="hybridMultilevel"/>
    <w:tmpl w:val="E7681732"/>
    <w:lvl w:ilvl="0" w:tplc="2FEC0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1E5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24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A0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7EE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88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E0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20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1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E693C"/>
    <w:multiLevelType w:val="hybridMultilevel"/>
    <w:tmpl w:val="042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E73B5"/>
    <w:multiLevelType w:val="hybridMultilevel"/>
    <w:tmpl w:val="8EF4C46A"/>
    <w:lvl w:ilvl="0" w:tplc="A704B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C5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44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85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47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C6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84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46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07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F6601"/>
    <w:multiLevelType w:val="hybridMultilevel"/>
    <w:tmpl w:val="1A28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66B8B"/>
    <w:multiLevelType w:val="hybridMultilevel"/>
    <w:tmpl w:val="7F80F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45CD"/>
    <w:multiLevelType w:val="hybridMultilevel"/>
    <w:tmpl w:val="C294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D7785"/>
    <w:multiLevelType w:val="hybridMultilevel"/>
    <w:tmpl w:val="E2683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A0AC8"/>
    <w:multiLevelType w:val="hybridMultilevel"/>
    <w:tmpl w:val="A3BE5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349F3"/>
    <w:multiLevelType w:val="hybridMultilevel"/>
    <w:tmpl w:val="63504CE8"/>
    <w:lvl w:ilvl="0" w:tplc="DA4E6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CC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AA3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108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2C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02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C7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C8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A5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428D1"/>
    <w:multiLevelType w:val="hybridMultilevel"/>
    <w:tmpl w:val="17A6A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A82E08"/>
    <w:multiLevelType w:val="hybridMultilevel"/>
    <w:tmpl w:val="6810B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6"/>
  </w:num>
  <w:num w:numId="4">
    <w:abstractNumId w:val="21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7"/>
  </w:num>
  <w:num w:numId="18">
    <w:abstractNumId w:val="19"/>
  </w:num>
  <w:num w:numId="19">
    <w:abstractNumId w:val="23"/>
  </w:num>
  <w:num w:numId="20">
    <w:abstractNumId w:val="24"/>
  </w:num>
  <w:num w:numId="21">
    <w:abstractNumId w:val="22"/>
  </w:num>
  <w:num w:numId="22">
    <w:abstractNumId w:val="12"/>
  </w:num>
  <w:num w:numId="23">
    <w:abstractNumId w:val="13"/>
  </w:num>
  <w:num w:numId="24">
    <w:abstractNumId w:val="25"/>
  </w:num>
  <w:num w:numId="25">
    <w:abstractNumId w:val="16"/>
  </w:num>
  <w:num w:numId="26">
    <w:abstractNumId w:val="28"/>
  </w:num>
  <w:num w:numId="27">
    <w:abstractNumId w:val="15"/>
  </w:num>
  <w:num w:numId="28">
    <w:abstractNumId w:val="27"/>
  </w:num>
  <w:num w:numId="2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w Contact  created on 2015-23-03 at 17:29 &amp; updated at 2015-23-03 at 17:29">
    <w15:presenceInfo w15:providerId="AD" w15:userId="S::anbyrne@microsoft.com::423aa166-ccd1-4ca3-8b22-d4a98f0140e3"/>
  </w15:person>
  <w15:person w15:author="Andrew Byrne">
    <w15:presenceInfo w15:providerId="AD" w15:userId="S::anbyrne@microsoft.com::423aa166-ccd1-4ca3-8b22-d4a98f0140e3"/>
  </w15:person>
  <w15:person w15:author="New Contact  created on 2015-23-03 at 17:29 &amp; updated at 2015-23-03 at 17:29 [2]">
    <w15:presenceInfo w15:providerId="AD" w15:userId="S::anbyrne@microsoft.com::423aa166-ccd1-4ca3-8b22-d4a98f0140e3"/>
  </w15:person>
  <w15:person w15:author="New Contact  created on 2015-23-03 at 17:29 &amp; updated at 2015-23-03 at 17:29 [3]">
    <w15:presenceInfo w15:providerId="AD" w15:userId="S::anbyrne@microsoft.com::423aa166-ccd1-4ca3-8b22-d4a98f0140e3"/>
  </w15:person>
  <w15:person w15:author="New Contact  created on 2015-23-03 at 17:29 &amp; updated at 2015-23-03 at 17:29 [4]">
    <w15:presenceInfo w15:providerId="AD" w15:userId="S::anbyrne@microsoft.com::423aa166-ccd1-4ca3-8b22-d4a98f0140e3"/>
  </w15:person>
  <w15:person w15:author="New Contact  created on 2015-23-03 at 17:29 &amp; updated at 2015-23-03 at 17:29 [5]">
    <w15:presenceInfo w15:providerId="AD" w15:userId="S::anbyrne@microsoft.com::423aa166-ccd1-4ca3-8b22-d4a98f0140e3"/>
  </w15:person>
  <w15:person w15:author="New Contact  created on 2015-23-03 at 17:29 &amp; updated at 2015-23-03 at 17:29 [6]">
    <w15:presenceInfo w15:providerId="AD" w15:userId="S::anbyrne@microsoft.com::423aa166-ccd1-4ca3-8b22-d4a98f0140e3"/>
  </w15:person>
  <w15:person w15:author="New Contact  created on 2015-23-03 at 17:29 &amp; updated at 2015-23-03 at 17:29 [7]">
    <w15:presenceInfo w15:providerId="AD" w15:userId="S::anbyrne@microsoft.com::423aa166-ccd1-4ca3-8b22-d4a98f0140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2MjQ3srAwNjWxNLZU0lEKTi0uzszPAykwrAUAIvR+/iwAAAA="/>
  </w:docVars>
  <w:rsids>
    <w:rsidRoot w:val="00100190"/>
    <w:rsid w:val="0000472E"/>
    <w:rsid w:val="00007DCE"/>
    <w:rsid w:val="0001346E"/>
    <w:rsid w:val="000143CB"/>
    <w:rsid w:val="00020C13"/>
    <w:rsid w:val="00025310"/>
    <w:rsid w:val="00026849"/>
    <w:rsid w:val="0003011E"/>
    <w:rsid w:val="00031F85"/>
    <w:rsid w:val="00032711"/>
    <w:rsid w:val="00035C62"/>
    <w:rsid w:val="00036590"/>
    <w:rsid w:val="000369E3"/>
    <w:rsid w:val="00057219"/>
    <w:rsid w:val="000578A6"/>
    <w:rsid w:val="00061226"/>
    <w:rsid w:val="00063FA8"/>
    <w:rsid w:val="00065396"/>
    <w:rsid w:val="000700C1"/>
    <w:rsid w:val="000728FA"/>
    <w:rsid w:val="00074121"/>
    <w:rsid w:val="00077B9D"/>
    <w:rsid w:val="00082D62"/>
    <w:rsid w:val="000851A7"/>
    <w:rsid w:val="0008538F"/>
    <w:rsid w:val="000A7A7C"/>
    <w:rsid w:val="000B053C"/>
    <w:rsid w:val="000B0984"/>
    <w:rsid w:val="000C02D8"/>
    <w:rsid w:val="000C4142"/>
    <w:rsid w:val="000C436E"/>
    <w:rsid w:val="000D0BAD"/>
    <w:rsid w:val="000D170F"/>
    <w:rsid w:val="000D275E"/>
    <w:rsid w:val="000D4F70"/>
    <w:rsid w:val="000D54A7"/>
    <w:rsid w:val="000E02A5"/>
    <w:rsid w:val="000E2CD5"/>
    <w:rsid w:val="000E61DF"/>
    <w:rsid w:val="000F6FD8"/>
    <w:rsid w:val="00100190"/>
    <w:rsid w:val="001022F5"/>
    <w:rsid w:val="0010575A"/>
    <w:rsid w:val="00106A54"/>
    <w:rsid w:val="00116CF9"/>
    <w:rsid w:val="00116D3C"/>
    <w:rsid w:val="0012129B"/>
    <w:rsid w:val="00133664"/>
    <w:rsid w:val="0013387D"/>
    <w:rsid w:val="00136B07"/>
    <w:rsid w:val="001434E4"/>
    <w:rsid w:val="001437E2"/>
    <w:rsid w:val="001537C0"/>
    <w:rsid w:val="00154041"/>
    <w:rsid w:val="00154865"/>
    <w:rsid w:val="0015629A"/>
    <w:rsid w:val="00157DC2"/>
    <w:rsid w:val="00157EE7"/>
    <w:rsid w:val="0016162B"/>
    <w:rsid w:val="00171766"/>
    <w:rsid w:val="00174DB6"/>
    <w:rsid w:val="00175CE1"/>
    <w:rsid w:val="00176B9E"/>
    <w:rsid w:val="001773DD"/>
    <w:rsid w:val="0017797E"/>
    <w:rsid w:val="00191A63"/>
    <w:rsid w:val="00191AFB"/>
    <w:rsid w:val="001934CE"/>
    <w:rsid w:val="0019575E"/>
    <w:rsid w:val="00195FF3"/>
    <w:rsid w:val="001A03F5"/>
    <w:rsid w:val="001A37DB"/>
    <w:rsid w:val="001A7137"/>
    <w:rsid w:val="001A7D6D"/>
    <w:rsid w:val="001B7263"/>
    <w:rsid w:val="001C1FDB"/>
    <w:rsid w:val="001C5A3C"/>
    <w:rsid w:val="001D59D6"/>
    <w:rsid w:val="001D5E24"/>
    <w:rsid w:val="001E25DB"/>
    <w:rsid w:val="001E2761"/>
    <w:rsid w:val="001E4F97"/>
    <w:rsid w:val="001F25DA"/>
    <w:rsid w:val="001F2A32"/>
    <w:rsid w:val="001F3E3F"/>
    <w:rsid w:val="001F4FED"/>
    <w:rsid w:val="00200612"/>
    <w:rsid w:val="00202278"/>
    <w:rsid w:val="00202F3E"/>
    <w:rsid w:val="002033E4"/>
    <w:rsid w:val="0020439A"/>
    <w:rsid w:val="0020479F"/>
    <w:rsid w:val="00211416"/>
    <w:rsid w:val="00213709"/>
    <w:rsid w:val="0021497E"/>
    <w:rsid w:val="002150A2"/>
    <w:rsid w:val="00215F13"/>
    <w:rsid w:val="00216B23"/>
    <w:rsid w:val="00217364"/>
    <w:rsid w:val="0023552B"/>
    <w:rsid w:val="00243558"/>
    <w:rsid w:val="00243D05"/>
    <w:rsid w:val="00251F9C"/>
    <w:rsid w:val="00255E5B"/>
    <w:rsid w:val="002630EB"/>
    <w:rsid w:val="00264D98"/>
    <w:rsid w:val="002679BF"/>
    <w:rsid w:val="00275C1A"/>
    <w:rsid w:val="0027696B"/>
    <w:rsid w:val="00276D07"/>
    <w:rsid w:val="00277A66"/>
    <w:rsid w:val="00277F46"/>
    <w:rsid w:val="00281B7A"/>
    <w:rsid w:val="00281C5E"/>
    <w:rsid w:val="002824DD"/>
    <w:rsid w:val="002843C4"/>
    <w:rsid w:val="00292C69"/>
    <w:rsid w:val="002A3057"/>
    <w:rsid w:val="002A414F"/>
    <w:rsid w:val="002A71E2"/>
    <w:rsid w:val="002B45F5"/>
    <w:rsid w:val="002C27E9"/>
    <w:rsid w:val="002C4F77"/>
    <w:rsid w:val="002C5B02"/>
    <w:rsid w:val="002D3800"/>
    <w:rsid w:val="002D7A33"/>
    <w:rsid w:val="002D7B83"/>
    <w:rsid w:val="002D7C16"/>
    <w:rsid w:val="002E11EC"/>
    <w:rsid w:val="002E63A2"/>
    <w:rsid w:val="002F14C8"/>
    <w:rsid w:val="002F317B"/>
    <w:rsid w:val="002F4912"/>
    <w:rsid w:val="002F5DFA"/>
    <w:rsid w:val="00300D2A"/>
    <w:rsid w:val="00301335"/>
    <w:rsid w:val="003068EE"/>
    <w:rsid w:val="003110D8"/>
    <w:rsid w:val="00316DD0"/>
    <w:rsid w:val="00317AA5"/>
    <w:rsid w:val="00323EC3"/>
    <w:rsid w:val="00327A19"/>
    <w:rsid w:val="003305D2"/>
    <w:rsid w:val="0033094C"/>
    <w:rsid w:val="00331EFE"/>
    <w:rsid w:val="0033706D"/>
    <w:rsid w:val="00340D05"/>
    <w:rsid w:val="00343387"/>
    <w:rsid w:val="0034391E"/>
    <w:rsid w:val="00344AC9"/>
    <w:rsid w:val="00354B9C"/>
    <w:rsid w:val="0036085F"/>
    <w:rsid w:val="00360CCC"/>
    <w:rsid w:val="003731C4"/>
    <w:rsid w:val="00376D25"/>
    <w:rsid w:val="00377DD5"/>
    <w:rsid w:val="003810CC"/>
    <w:rsid w:val="00385EB2"/>
    <w:rsid w:val="003860E7"/>
    <w:rsid w:val="0038643A"/>
    <w:rsid w:val="003A0722"/>
    <w:rsid w:val="003A190F"/>
    <w:rsid w:val="003A455A"/>
    <w:rsid w:val="003C1F98"/>
    <w:rsid w:val="003C728B"/>
    <w:rsid w:val="003D06DC"/>
    <w:rsid w:val="003E279A"/>
    <w:rsid w:val="003E6CE0"/>
    <w:rsid w:val="003E7099"/>
    <w:rsid w:val="003F0761"/>
    <w:rsid w:val="003F4093"/>
    <w:rsid w:val="0040214C"/>
    <w:rsid w:val="00404CF8"/>
    <w:rsid w:val="00404F01"/>
    <w:rsid w:val="00405AA6"/>
    <w:rsid w:val="00406372"/>
    <w:rsid w:val="00407895"/>
    <w:rsid w:val="00414984"/>
    <w:rsid w:val="00420AA6"/>
    <w:rsid w:val="00425CC7"/>
    <w:rsid w:val="00430A7B"/>
    <w:rsid w:val="004374E6"/>
    <w:rsid w:val="00443AF8"/>
    <w:rsid w:val="00444E71"/>
    <w:rsid w:val="00446339"/>
    <w:rsid w:val="00446D1C"/>
    <w:rsid w:val="0045094B"/>
    <w:rsid w:val="00453CF7"/>
    <w:rsid w:val="00455831"/>
    <w:rsid w:val="0045788C"/>
    <w:rsid w:val="004621E8"/>
    <w:rsid w:val="00462D3D"/>
    <w:rsid w:val="00467BAF"/>
    <w:rsid w:val="0047015D"/>
    <w:rsid w:val="00482221"/>
    <w:rsid w:val="00483AF2"/>
    <w:rsid w:val="00484EEC"/>
    <w:rsid w:val="00493018"/>
    <w:rsid w:val="0049558B"/>
    <w:rsid w:val="004A5196"/>
    <w:rsid w:val="004A5BD4"/>
    <w:rsid w:val="004A6C4D"/>
    <w:rsid w:val="004B22D7"/>
    <w:rsid w:val="004B42BF"/>
    <w:rsid w:val="004C3A2B"/>
    <w:rsid w:val="004C41A2"/>
    <w:rsid w:val="004C5C56"/>
    <w:rsid w:val="004C7D47"/>
    <w:rsid w:val="004C7F03"/>
    <w:rsid w:val="004D23BF"/>
    <w:rsid w:val="004D605D"/>
    <w:rsid w:val="004E4924"/>
    <w:rsid w:val="004E68E2"/>
    <w:rsid w:val="004F0A89"/>
    <w:rsid w:val="004F0F98"/>
    <w:rsid w:val="004F1D85"/>
    <w:rsid w:val="004F3287"/>
    <w:rsid w:val="00501E69"/>
    <w:rsid w:val="00502D22"/>
    <w:rsid w:val="00502F45"/>
    <w:rsid w:val="00502F7A"/>
    <w:rsid w:val="00514F32"/>
    <w:rsid w:val="005159AF"/>
    <w:rsid w:val="005208D3"/>
    <w:rsid w:val="00523B2A"/>
    <w:rsid w:val="00527DAF"/>
    <w:rsid w:val="00536B13"/>
    <w:rsid w:val="00541321"/>
    <w:rsid w:val="005419AE"/>
    <w:rsid w:val="005509BC"/>
    <w:rsid w:val="0055395F"/>
    <w:rsid w:val="00553A08"/>
    <w:rsid w:val="00554A9C"/>
    <w:rsid w:val="00561270"/>
    <w:rsid w:val="005617A3"/>
    <w:rsid w:val="00561C4D"/>
    <w:rsid w:val="0056603A"/>
    <w:rsid w:val="00567824"/>
    <w:rsid w:val="00575E53"/>
    <w:rsid w:val="00575EA9"/>
    <w:rsid w:val="005837D5"/>
    <w:rsid w:val="00595D33"/>
    <w:rsid w:val="005A2CDA"/>
    <w:rsid w:val="005A6EA6"/>
    <w:rsid w:val="005B254B"/>
    <w:rsid w:val="005B2701"/>
    <w:rsid w:val="005B52E9"/>
    <w:rsid w:val="005D08C1"/>
    <w:rsid w:val="005D6944"/>
    <w:rsid w:val="005E17B4"/>
    <w:rsid w:val="005E1B34"/>
    <w:rsid w:val="005E3486"/>
    <w:rsid w:val="005F1A8F"/>
    <w:rsid w:val="005F7B8E"/>
    <w:rsid w:val="00601C00"/>
    <w:rsid w:val="00606FC1"/>
    <w:rsid w:val="00617246"/>
    <w:rsid w:val="00623043"/>
    <w:rsid w:val="0062623B"/>
    <w:rsid w:val="00626C7E"/>
    <w:rsid w:val="00633216"/>
    <w:rsid w:val="006357C4"/>
    <w:rsid w:val="006403CE"/>
    <w:rsid w:val="006404FB"/>
    <w:rsid w:val="006430EA"/>
    <w:rsid w:val="00645303"/>
    <w:rsid w:val="00667412"/>
    <w:rsid w:val="00670460"/>
    <w:rsid w:val="00674604"/>
    <w:rsid w:val="00677153"/>
    <w:rsid w:val="00677545"/>
    <w:rsid w:val="00682942"/>
    <w:rsid w:val="00695068"/>
    <w:rsid w:val="006956B8"/>
    <w:rsid w:val="006A3B30"/>
    <w:rsid w:val="006A4C4C"/>
    <w:rsid w:val="006B5D68"/>
    <w:rsid w:val="006B7294"/>
    <w:rsid w:val="006C1420"/>
    <w:rsid w:val="006C5950"/>
    <w:rsid w:val="006C5BF6"/>
    <w:rsid w:val="006C78BB"/>
    <w:rsid w:val="006D4D64"/>
    <w:rsid w:val="006D691B"/>
    <w:rsid w:val="006D752D"/>
    <w:rsid w:val="006D75BE"/>
    <w:rsid w:val="006E07A1"/>
    <w:rsid w:val="006E188D"/>
    <w:rsid w:val="006E297F"/>
    <w:rsid w:val="006E3BD7"/>
    <w:rsid w:val="006E6766"/>
    <w:rsid w:val="006E7D07"/>
    <w:rsid w:val="006F5891"/>
    <w:rsid w:val="00705175"/>
    <w:rsid w:val="00711A73"/>
    <w:rsid w:val="00713504"/>
    <w:rsid w:val="0071424B"/>
    <w:rsid w:val="00715974"/>
    <w:rsid w:val="00715E55"/>
    <w:rsid w:val="00731745"/>
    <w:rsid w:val="00742356"/>
    <w:rsid w:val="0075026E"/>
    <w:rsid w:val="00752685"/>
    <w:rsid w:val="007532AC"/>
    <w:rsid w:val="0075448A"/>
    <w:rsid w:val="00754AEA"/>
    <w:rsid w:val="00756AEF"/>
    <w:rsid w:val="007765FA"/>
    <w:rsid w:val="00790F0C"/>
    <w:rsid w:val="007934BF"/>
    <w:rsid w:val="007A4D6E"/>
    <w:rsid w:val="007A56DF"/>
    <w:rsid w:val="007B3CC0"/>
    <w:rsid w:val="007B40AA"/>
    <w:rsid w:val="007B5132"/>
    <w:rsid w:val="007B5371"/>
    <w:rsid w:val="007B72AE"/>
    <w:rsid w:val="007B753E"/>
    <w:rsid w:val="007C3C9E"/>
    <w:rsid w:val="007C6F2C"/>
    <w:rsid w:val="007C7B3B"/>
    <w:rsid w:val="007D7CAE"/>
    <w:rsid w:val="007E1424"/>
    <w:rsid w:val="007E2A15"/>
    <w:rsid w:val="007E7D7C"/>
    <w:rsid w:val="007F1B50"/>
    <w:rsid w:val="008019E4"/>
    <w:rsid w:val="008064A4"/>
    <w:rsid w:val="00810005"/>
    <w:rsid w:val="00813EEB"/>
    <w:rsid w:val="00826F91"/>
    <w:rsid w:val="008305C1"/>
    <w:rsid w:val="008354EE"/>
    <w:rsid w:val="00835F71"/>
    <w:rsid w:val="00851DB1"/>
    <w:rsid w:val="00854F26"/>
    <w:rsid w:val="00855999"/>
    <w:rsid w:val="00864BD6"/>
    <w:rsid w:val="00866A31"/>
    <w:rsid w:val="00871F9C"/>
    <w:rsid w:val="008722AE"/>
    <w:rsid w:val="008743B7"/>
    <w:rsid w:val="0087548F"/>
    <w:rsid w:val="008812D4"/>
    <w:rsid w:val="00882BA1"/>
    <w:rsid w:val="00885F08"/>
    <w:rsid w:val="008876BA"/>
    <w:rsid w:val="00887BF8"/>
    <w:rsid w:val="0089236E"/>
    <w:rsid w:val="008934D6"/>
    <w:rsid w:val="00895157"/>
    <w:rsid w:val="008965E1"/>
    <w:rsid w:val="008A45DF"/>
    <w:rsid w:val="008B1E77"/>
    <w:rsid w:val="008B765A"/>
    <w:rsid w:val="008C531A"/>
    <w:rsid w:val="008C75DF"/>
    <w:rsid w:val="008D1EE8"/>
    <w:rsid w:val="008D60DF"/>
    <w:rsid w:val="008F121A"/>
    <w:rsid w:val="008F2F02"/>
    <w:rsid w:val="008F51DD"/>
    <w:rsid w:val="008F7245"/>
    <w:rsid w:val="009001A2"/>
    <w:rsid w:val="009029C5"/>
    <w:rsid w:val="0090437B"/>
    <w:rsid w:val="009119C9"/>
    <w:rsid w:val="0094088B"/>
    <w:rsid w:val="009421A5"/>
    <w:rsid w:val="00943B50"/>
    <w:rsid w:val="00952442"/>
    <w:rsid w:val="009525A8"/>
    <w:rsid w:val="009525C2"/>
    <w:rsid w:val="00952CC4"/>
    <w:rsid w:val="0096611D"/>
    <w:rsid w:val="0097523A"/>
    <w:rsid w:val="0097632A"/>
    <w:rsid w:val="00990688"/>
    <w:rsid w:val="00996291"/>
    <w:rsid w:val="0099697B"/>
    <w:rsid w:val="009A7377"/>
    <w:rsid w:val="009B3940"/>
    <w:rsid w:val="009B58D7"/>
    <w:rsid w:val="009C4F64"/>
    <w:rsid w:val="009C5497"/>
    <w:rsid w:val="009C79A4"/>
    <w:rsid w:val="009D4B03"/>
    <w:rsid w:val="009D4E22"/>
    <w:rsid w:val="009D5E7E"/>
    <w:rsid w:val="009D766C"/>
    <w:rsid w:val="009E02BC"/>
    <w:rsid w:val="009E0600"/>
    <w:rsid w:val="009E39DA"/>
    <w:rsid w:val="009E6731"/>
    <w:rsid w:val="009F5E27"/>
    <w:rsid w:val="009F65B3"/>
    <w:rsid w:val="009F7DF7"/>
    <w:rsid w:val="00A01E03"/>
    <w:rsid w:val="00A031BB"/>
    <w:rsid w:val="00A06A79"/>
    <w:rsid w:val="00A07C1C"/>
    <w:rsid w:val="00A1107D"/>
    <w:rsid w:val="00A1144B"/>
    <w:rsid w:val="00A159AB"/>
    <w:rsid w:val="00A22EC4"/>
    <w:rsid w:val="00A22F8C"/>
    <w:rsid w:val="00A259D9"/>
    <w:rsid w:val="00A2689D"/>
    <w:rsid w:val="00A35020"/>
    <w:rsid w:val="00A378E8"/>
    <w:rsid w:val="00A411ED"/>
    <w:rsid w:val="00A449D7"/>
    <w:rsid w:val="00A46F4F"/>
    <w:rsid w:val="00A506E7"/>
    <w:rsid w:val="00A51A67"/>
    <w:rsid w:val="00A52AA7"/>
    <w:rsid w:val="00A659C5"/>
    <w:rsid w:val="00A703AC"/>
    <w:rsid w:val="00A731C2"/>
    <w:rsid w:val="00A80A3A"/>
    <w:rsid w:val="00A850F2"/>
    <w:rsid w:val="00A86D88"/>
    <w:rsid w:val="00A87B56"/>
    <w:rsid w:val="00A91B08"/>
    <w:rsid w:val="00A91F55"/>
    <w:rsid w:val="00A938F4"/>
    <w:rsid w:val="00A979BA"/>
    <w:rsid w:val="00AA19B0"/>
    <w:rsid w:val="00AA1BF7"/>
    <w:rsid w:val="00AA2EF4"/>
    <w:rsid w:val="00AA76C3"/>
    <w:rsid w:val="00AC1010"/>
    <w:rsid w:val="00AC1115"/>
    <w:rsid w:val="00AC3651"/>
    <w:rsid w:val="00AC41E2"/>
    <w:rsid w:val="00AC6826"/>
    <w:rsid w:val="00AD0B7C"/>
    <w:rsid w:val="00AD3B80"/>
    <w:rsid w:val="00AD46A0"/>
    <w:rsid w:val="00AD4967"/>
    <w:rsid w:val="00AD7F3D"/>
    <w:rsid w:val="00AE3853"/>
    <w:rsid w:val="00AE39A8"/>
    <w:rsid w:val="00AF2626"/>
    <w:rsid w:val="00B03DC8"/>
    <w:rsid w:val="00B10244"/>
    <w:rsid w:val="00B15F5A"/>
    <w:rsid w:val="00B21343"/>
    <w:rsid w:val="00B21EBA"/>
    <w:rsid w:val="00B26EF8"/>
    <w:rsid w:val="00B27969"/>
    <w:rsid w:val="00B31C29"/>
    <w:rsid w:val="00B36B78"/>
    <w:rsid w:val="00B36E74"/>
    <w:rsid w:val="00B402B2"/>
    <w:rsid w:val="00B40C2A"/>
    <w:rsid w:val="00B44A4F"/>
    <w:rsid w:val="00B463CE"/>
    <w:rsid w:val="00B5561B"/>
    <w:rsid w:val="00B62BA5"/>
    <w:rsid w:val="00B633FA"/>
    <w:rsid w:val="00B7025B"/>
    <w:rsid w:val="00B70742"/>
    <w:rsid w:val="00B74DCB"/>
    <w:rsid w:val="00B767EC"/>
    <w:rsid w:val="00B80301"/>
    <w:rsid w:val="00B84382"/>
    <w:rsid w:val="00B85855"/>
    <w:rsid w:val="00B85F1A"/>
    <w:rsid w:val="00B870CD"/>
    <w:rsid w:val="00B91C3C"/>
    <w:rsid w:val="00B96298"/>
    <w:rsid w:val="00B96D32"/>
    <w:rsid w:val="00BA5AA3"/>
    <w:rsid w:val="00BA7F10"/>
    <w:rsid w:val="00BB27B5"/>
    <w:rsid w:val="00BB5BE4"/>
    <w:rsid w:val="00BB7297"/>
    <w:rsid w:val="00BC373B"/>
    <w:rsid w:val="00BC50A7"/>
    <w:rsid w:val="00BC57E9"/>
    <w:rsid w:val="00BD1779"/>
    <w:rsid w:val="00BD17CF"/>
    <w:rsid w:val="00BD198B"/>
    <w:rsid w:val="00BD1C6C"/>
    <w:rsid w:val="00BD5C9D"/>
    <w:rsid w:val="00BE0BEB"/>
    <w:rsid w:val="00BE2CE7"/>
    <w:rsid w:val="00BE3199"/>
    <w:rsid w:val="00BE3EC8"/>
    <w:rsid w:val="00BE794E"/>
    <w:rsid w:val="00BF3A9F"/>
    <w:rsid w:val="00BF7404"/>
    <w:rsid w:val="00BF7924"/>
    <w:rsid w:val="00C02205"/>
    <w:rsid w:val="00C03389"/>
    <w:rsid w:val="00C04C76"/>
    <w:rsid w:val="00C06778"/>
    <w:rsid w:val="00C07661"/>
    <w:rsid w:val="00C07F3B"/>
    <w:rsid w:val="00C105C9"/>
    <w:rsid w:val="00C1483E"/>
    <w:rsid w:val="00C16506"/>
    <w:rsid w:val="00C17F63"/>
    <w:rsid w:val="00C341B4"/>
    <w:rsid w:val="00C41F08"/>
    <w:rsid w:val="00C424D3"/>
    <w:rsid w:val="00C46CC1"/>
    <w:rsid w:val="00C61E73"/>
    <w:rsid w:val="00C655A5"/>
    <w:rsid w:val="00C6618A"/>
    <w:rsid w:val="00C66D9D"/>
    <w:rsid w:val="00C72E4D"/>
    <w:rsid w:val="00C763B7"/>
    <w:rsid w:val="00C77A79"/>
    <w:rsid w:val="00C77B64"/>
    <w:rsid w:val="00C811E1"/>
    <w:rsid w:val="00C82A23"/>
    <w:rsid w:val="00C869D1"/>
    <w:rsid w:val="00C86DDC"/>
    <w:rsid w:val="00C90BB0"/>
    <w:rsid w:val="00C91CEB"/>
    <w:rsid w:val="00C97F8B"/>
    <w:rsid w:val="00CA18D3"/>
    <w:rsid w:val="00CA29A7"/>
    <w:rsid w:val="00CA57A8"/>
    <w:rsid w:val="00CB02C8"/>
    <w:rsid w:val="00CB0457"/>
    <w:rsid w:val="00CB0A9C"/>
    <w:rsid w:val="00CB1C2E"/>
    <w:rsid w:val="00CB27FC"/>
    <w:rsid w:val="00CB299E"/>
    <w:rsid w:val="00CB3676"/>
    <w:rsid w:val="00CB37D0"/>
    <w:rsid w:val="00CB4064"/>
    <w:rsid w:val="00CB67D5"/>
    <w:rsid w:val="00CC02F2"/>
    <w:rsid w:val="00CC630A"/>
    <w:rsid w:val="00CD51B9"/>
    <w:rsid w:val="00CD7118"/>
    <w:rsid w:val="00CE299D"/>
    <w:rsid w:val="00CE3006"/>
    <w:rsid w:val="00CE73CF"/>
    <w:rsid w:val="00CF7A67"/>
    <w:rsid w:val="00D03B2F"/>
    <w:rsid w:val="00D15ED7"/>
    <w:rsid w:val="00D22F21"/>
    <w:rsid w:val="00D31704"/>
    <w:rsid w:val="00D32184"/>
    <w:rsid w:val="00D32680"/>
    <w:rsid w:val="00D35E7D"/>
    <w:rsid w:val="00D41C6F"/>
    <w:rsid w:val="00D42822"/>
    <w:rsid w:val="00D42ADD"/>
    <w:rsid w:val="00D505A8"/>
    <w:rsid w:val="00D5457F"/>
    <w:rsid w:val="00D56E0C"/>
    <w:rsid w:val="00D62A75"/>
    <w:rsid w:val="00D6346A"/>
    <w:rsid w:val="00D63A58"/>
    <w:rsid w:val="00D641D0"/>
    <w:rsid w:val="00D72839"/>
    <w:rsid w:val="00D72AFE"/>
    <w:rsid w:val="00D7406F"/>
    <w:rsid w:val="00D87F48"/>
    <w:rsid w:val="00D926FD"/>
    <w:rsid w:val="00D92FCE"/>
    <w:rsid w:val="00DA35D9"/>
    <w:rsid w:val="00DA7B5B"/>
    <w:rsid w:val="00DC7FA3"/>
    <w:rsid w:val="00DD43C1"/>
    <w:rsid w:val="00DD6070"/>
    <w:rsid w:val="00DE0A1D"/>
    <w:rsid w:val="00DE17ED"/>
    <w:rsid w:val="00DE2009"/>
    <w:rsid w:val="00DE7B15"/>
    <w:rsid w:val="00DF14D4"/>
    <w:rsid w:val="00E001DC"/>
    <w:rsid w:val="00E10D72"/>
    <w:rsid w:val="00E13AB0"/>
    <w:rsid w:val="00E23AF0"/>
    <w:rsid w:val="00E276EF"/>
    <w:rsid w:val="00E32E95"/>
    <w:rsid w:val="00E337F9"/>
    <w:rsid w:val="00E33E50"/>
    <w:rsid w:val="00E3729C"/>
    <w:rsid w:val="00E453CB"/>
    <w:rsid w:val="00E46511"/>
    <w:rsid w:val="00E46DE3"/>
    <w:rsid w:val="00E50878"/>
    <w:rsid w:val="00E50B93"/>
    <w:rsid w:val="00E6240F"/>
    <w:rsid w:val="00E62D61"/>
    <w:rsid w:val="00E63EC6"/>
    <w:rsid w:val="00E64AD4"/>
    <w:rsid w:val="00E65C20"/>
    <w:rsid w:val="00E71B31"/>
    <w:rsid w:val="00E7285C"/>
    <w:rsid w:val="00E7316C"/>
    <w:rsid w:val="00E74AB0"/>
    <w:rsid w:val="00E76355"/>
    <w:rsid w:val="00E76873"/>
    <w:rsid w:val="00E84D8E"/>
    <w:rsid w:val="00E85CEE"/>
    <w:rsid w:val="00E8702C"/>
    <w:rsid w:val="00E94D9A"/>
    <w:rsid w:val="00E95A60"/>
    <w:rsid w:val="00EA20B1"/>
    <w:rsid w:val="00EA63F8"/>
    <w:rsid w:val="00EB46F9"/>
    <w:rsid w:val="00EB62F2"/>
    <w:rsid w:val="00EB6901"/>
    <w:rsid w:val="00EC045F"/>
    <w:rsid w:val="00EC0ABC"/>
    <w:rsid w:val="00EC4D3F"/>
    <w:rsid w:val="00EC715E"/>
    <w:rsid w:val="00EC7518"/>
    <w:rsid w:val="00ED5D21"/>
    <w:rsid w:val="00ED6C10"/>
    <w:rsid w:val="00EE2668"/>
    <w:rsid w:val="00EE39D9"/>
    <w:rsid w:val="00EE46FB"/>
    <w:rsid w:val="00EF3F90"/>
    <w:rsid w:val="00EF7DCA"/>
    <w:rsid w:val="00F00B80"/>
    <w:rsid w:val="00F10CDD"/>
    <w:rsid w:val="00F11484"/>
    <w:rsid w:val="00F14C56"/>
    <w:rsid w:val="00F234B3"/>
    <w:rsid w:val="00F23E2B"/>
    <w:rsid w:val="00F458B8"/>
    <w:rsid w:val="00F5206A"/>
    <w:rsid w:val="00F55778"/>
    <w:rsid w:val="00F6128A"/>
    <w:rsid w:val="00F618AD"/>
    <w:rsid w:val="00F61E0A"/>
    <w:rsid w:val="00F64D88"/>
    <w:rsid w:val="00F72432"/>
    <w:rsid w:val="00F75C6D"/>
    <w:rsid w:val="00F768DC"/>
    <w:rsid w:val="00F80CBC"/>
    <w:rsid w:val="00F820DC"/>
    <w:rsid w:val="00F82342"/>
    <w:rsid w:val="00F875E3"/>
    <w:rsid w:val="00F94D6F"/>
    <w:rsid w:val="00F9505F"/>
    <w:rsid w:val="00F96AB7"/>
    <w:rsid w:val="00F97A0E"/>
    <w:rsid w:val="00FA0B55"/>
    <w:rsid w:val="00FA70FD"/>
    <w:rsid w:val="00FC0150"/>
    <w:rsid w:val="00FC6F21"/>
    <w:rsid w:val="00FC71AD"/>
    <w:rsid w:val="00FC7E72"/>
    <w:rsid w:val="00FD137B"/>
    <w:rsid w:val="00FD2BCA"/>
    <w:rsid w:val="00FE1782"/>
    <w:rsid w:val="00FE27EE"/>
    <w:rsid w:val="00FE5028"/>
    <w:rsid w:val="00FE568A"/>
    <w:rsid w:val="00FF05ED"/>
    <w:rsid w:val="00FF1250"/>
    <w:rsid w:val="00FF12AA"/>
    <w:rsid w:val="00FF3E65"/>
    <w:rsid w:val="00FF7135"/>
    <w:rsid w:val="0BEA4244"/>
    <w:rsid w:val="0C3B3C71"/>
    <w:rsid w:val="0EB50663"/>
    <w:rsid w:val="110ACBE6"/>
    <w:rsid w:val="1387CB4B"/>
    <w:rsid w:val="18323BB1"/>
    <w:rsid w:val="194B5284"/>
    <w:rsid w:val="1CEA74FF"/>
    <w:rsid w:val="3722AEE5"/>
    <w:rsid w:val="3B7B4750"/>
    <w:rsid w:val="4101DFAD"/>
    <w:rsid w:val="41D3326F"/>
    <w:rsid w:val="44DEDA4E"/>
    <w:rsid w:val="46C894B3"/>
    <w:rsid w:val="46F34652"/>
    <w:rsid w:val="4D30DEB4"/>
    <w:rsid w:val="4E4E3959"/>
    <w:rsid w:val="50C4DFB7"/>
    <w:rsid w:val="52B2461A"/>
    <w:rsid w:val="547802A1"/>
    <w:rsid w:val="568CF261"/>
    <w:rsid w:val="593D6DDA"/>
    <w:rsid w:val="64C485AA"/>
    <w:rsid w:val="68D2E39D"/>
    <w:rsid w:val="69F93E24"/>
    <w:rsid w:val="6D713A57"/>
    <w:rsid w:val="6EF1F3D8"/>
    <w:rsid w:val="731C6B8B"/>
    <w:rsid w:val="73CA6C10"/>
    <w:rsid w:val="769972EB"/>
    <w:rsid w:val="7C092EFD"/>
    <w:rsid w:val="7C9D5644"/>
    <w:rsid w:val="7FCC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5E67E"/>
  <w15:chartTrackingRefBased/>
  <w15:docId w15:val="{15B5588D-0538-2F40-945E-071AFD4C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E7E"/>
    <w:pPr>
      <w:spacing w:after="200" w:line="276" w:lineRule="auto"/>
    </w:pPr>
    <w:rPr>
      <w:rFonts w:ascii="Segoe UI Light" w:eastAsia="Times New Roman" w:hAnsi="Segoe UI Light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F03"/>
    <w:pPr>
      <w:keepNext/>
      <w:keepLines/>
      <w:spacing w:before="240" w:line="360" w:lineRule="auto"/>
      <w:outlineLvl w:val="0"/>
    </w:pPr>
    <w:rPr>
      <w:rFonts w:ascii="Segoe UI" w:eastAsiaTheme="majorEastAsia" w:hAnsi="Segoe U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D5E7E"/>
    <w:pPr>
      <w:outlineLvl w:val="1"/>
    </w:pPr>
    <w:rPr>
      <w:rFonts w:eastAsia="Cambria" w:cs="Cambria"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2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D5E7E"/>
    <w:rPr>
      <w:rFonts w:ascii="Segoe UI Light" w:eastAsia="Cambria" w:hAnsi="Segoe UI Light" w:cs="Cambria"/>
      <w:color w:val="4F81BD"/>
      <w:sz w:val="26"/>
      <w:szCs w:val="26"/>
      <w:lang w:val="en-GB"/>
    </w:rPr>
  </w:style>
  <w:style w:type="paragraph" w:customStyle="1" w:styleId="Answer">
    <w:name w:val="Answer"/>
    <w:basedOn w:val="Normal"/>
    <w:link w:val="AnswerChar"/>
    <w:rsid w:val="00077B9D"/>
    <w:rPr>
      <w:color w:val="666666"/>
    </w:rPr>
  </w:style>
  <w:style w:type="paragraph" w:styleId="ListParagraph">
    <w:name w:val="List Paragraph"/>
    <w:basedOn w:val="Normal"/>
    <w:uiPriority w:val="34"/>
    <w:qFormat/>
    <w:rsid w:val="00077B9D"/>
    <w:pPr>
      <w:ind w:left="720"/>
      <w:contextualSpacing/>
    </w:pPr>
  </w:style>
  <w:style w:type="character" w:customStyle="1" w:styleId="AnswerChar">
    <w:name w:val="Answer Char"/>
    <w:basedOn w:val="DefaultParagraphFont"/>
    <w:link w:val="Answer"/>
    <w:rsid w:val="00077B9D"/>
    <w:rPr>
      <w:rFonts w:ascii="Calibri" w:eastAsia="Calibri" w:hAnsi="Calibri" w:cs="Calibri"/>
      <w:color w:val="666666"/>
      <w:sz w:val="24"/>
      <w:szCs w:val="24"/>
      <w:lang w:val="en"/>
    </w:rPr>
  </w:style>
  <w:style w:type="table" w:styleId="GridTable4-Accent1">
    <w:name w:val="Grid Table 4 Accent 1"/>
    <w:basedOn w:val="TableNormal"/>
    <w:uiPriority w:val="49"/>
    <w:rsid w:val="00077B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077B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C7F03"/>
    <w:rPr>
      <w:rFonts w:ascii="Segoe UI" w:eastAsiaTheme="majorEastAsia" w:hAnsi="Segoe UI" w:cstheme="majorBidi"/>
      <w:color w:val="2F5496" w:themeColor="accent1" w:themeShade="BF"/>
      <w:sz w:val="32"/>
      <w:szCs w:val="32"/>
      <w:lang w:val="en"/>
    </w:rPr>
  </w:style>
  <w:style w:type="paragraph" w:styleId="Header">
    <w:name w:val="header"/>
    <w:basedOn w:val="Normal"/>
    <w:link w:val="HeaderChar"/>
    <w:uiPriority w:val="99"/>
    <w:unhideWhenUsed/>
    <w:rsid w:val="007F1B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B50"/>
    <w:rPr>
      <w:rFonts w:ascii="Calibri" w:eastAsia="Calibri" w:hAnsi="Calibri" w:cs="Calibri"/>
      <w:color w:val="000000"/>
      <w:lang w:val="en"/>
    </w:rPr>
  </w:style>
  <w:style w:type="paragraph" w:styleId="Footer">
    <w:name w:val="footer"/>
    <w:basedOn w:val="Normal"/>
    <w:link w:val="FooterChar"/>
    <w:uiPriority w:val="99"/>
    <w:unhideWhenUsed/>
    <w:rsid w:val="007F1B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B50"/>
    <w:rPr>
      <w:rFonts w:ascii="Calibri" w:eastAsia="Calibri" w:hAnsi="Calibri" w:cs="Calibri"/>
      <w:color w:val="000000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B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B50"/>
    <w:rPr>
      <w:rFonts w:ascii="Calibri" w:eastAsia="Calibri" w:hAnsi="Calibri" w:cs="Calibri"/>
      <w:color w:val="000000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7F1B5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B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50"/>
    <w:rPr>
      <w:rFonts w:ascii="Segoe UI" w:eastAsia="Calibri" w:hAnsi="Segoe UI" w:cs="Segoe UI"/>
      <w:color w:val="000000"/>
      <w:sz w:val="18"/>
      <w:szCs w:val="18"/>
      <w:lang w:val="en"/>
    </w:rPr>
  </w:style>
  <w:style w:type="paragraph" w:customStyle="1" w:styleId="Boxed">
    <w:name w:val="Boxed"/>
    <w:basedOn w:val="Normal"/>
    <w:link w:val="BoxedChar"/>
    <w:qFormat/>
    <w:rsid w:val="00E7285C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2CC" w:themeFill="accent4" w:themeFillTint="33"/>
      <w:spacing w:after="160"/>
      <w:ind w:left="288" w:right="288"/>
    </w:pPr>
  </w:style>
  <w:style w:type="character" w:styleId="Hyperlink">
    <w:name w:val="Hyperlink"/>
    <w:basedOn w:val="DefaultParagraphFont"/>
    <w:uiPriority w:val="99"/>
    <w:unhideWhenUsed/>
    <w:rsid w:val="00BE794E"/>
    <w:rPr>
      <w:color w:val="0563C1" w:themeColor="hyperlink"/>
      <w:u w:val="single"/>
    </w:rPr>
  </w:style>
  <w:style w:type="character" w:customStyle="1" w:styleId="BoxedChar">
    <w:name w:val="Boxed Char"/>
    <w:basedOn w:val="DefaultParagraphFont"/>
    <w:link w:val="Boxed"/>
    <w:rsid w:val="00E7285C"/>
    <w:rPr>
      <w:rFonts w:ascii="Calibri" w:eastAsia="Calibri" w:hAnsi="Calibri" w:cs="Calibri"/>
      <w:color w:val="000000"/>
      <w:shd w:val="clear" w:color="auto" w:fill="FFF2CC" w:themeFill="accent4" w:themeFillTint="33"/>
      <w:lang w:val="en"/>
    </w:rPr>
  </w:style>
  <w:style w:type="character" w:styleId="UnresolvedMention">
    <w:name w:val="Unresolved Mention"/>
    <w:basedOn w:val="DefaultParagraphFont"/>
    <w:uiPriority w:val="99"/>
    <w:semiHidden/>
    <w:unhideWhenUsed/>
    <w:rsid w:val="00BE794E"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F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F55"/>
    <w:rPr>
      <w:rFonts w:ascii="Calibri" w:eastAsia="Calibri" w:hAnsi="Calibri" w:cs="Calibri"/>
      <w:b/>
      <w:bCs/>
      <w:color w:val="000000"/>
      <w:sz w:val="20"/>
      <w:szCs w:val="20"/>
      <w:lang w:val="en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5CEE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F3E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E3F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B102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/>
    </w:rPr>
  </w:style>
  <w:style w:type="character" w:styleId="Strong">
    <w:name w:val="Strong"/>
    <w:basedOn w:val="DefaultParagraphFont"/>
    <w:uiPriority w:val="22"/>
    <w:qFormat/>
    <w:rsid w:val="00C03389"/>
    <w:rPr>
      <w:b/>
      <w:bCs/>
    </w:rPr>
  </w:style>
  <w:style w:type="character" w:customStyle="1" w:styleId="apple-converted-space">
    <w:name w:val="apple-converted-space"/>
    <w:basedOn w:val="DefaultParagraphFont"/>
    <w:rsid w:val="00EE46FB"/>
  </w:style>
  <w:style w:type="character" w:styleId="Emphasis">
    <w:name w:val="Emphasis"/>
    <w:basedOn w:val="DefaultParagraphFont"/>
    <w:uiPriority w:val="20"/>
    <w:qFormat/>
    <w:rsid w:val="00BF7404"/>
    <w:rPr>
      <w:i/>
      <w:iCs/>
    </w:rPr>
  </w:style>
  <w:style w:type="paragraph" w:styleId="NoSpacing">
    <w:name w:val="No Spacing"/>
    <w:uiPriority w:val="1"/>
    <w:qFormat/>
    <w:rsid w:val="00C869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https://docs.microsoft.com/en-gb/connectors/custom-connectors/create-logic-apps-connector" TargetMode="External"/><Relationship Id="rId26" Type="http://schemas.openxmlformats.org/officeDocument/2006/relationships/hyperlink" Target="https://docs.microsoft.com/en-gb/connectors/custom-connectors/use-custom-connector-powerapp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gb/connectors/custom-connectors/define-openapi-definition" TargetMode="External"/><Relationship Id="rId34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docs.microsoft.com/en-us/azure/logic-apps/custom-connector-overview" TargetMode="External"/><Relationship Id="rId25" Type="http://schemas.openxmlformats.org/officeDocument/2006/relationships/hyperlink" Target="https://docs.microsoft.com/en-gb/connectors/custom-connectors/use-custom-connector-flow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logic-apps/logic-apps-overview" TargetMode="External"/><Relationship Id="rId20" Type="http://schemas.openxmlformats.org/officeDocument/2006/relationships/hyperlink" Target="https://docs.microsoft.com/en-gb/connectors/custom-connectors/create-logic-apps-connector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yperlink" Target="https://docs.microsoft.com/en-gb/connectors/custom-connectors/use-custom-connector-logic-apps" TargetMode="External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mailto:alistairmatthews@contentmaster.com" TargetMode="External"/><Relationship Id="rId23" Type="http://schemas.openxmlformats.org/officeDocument/2006/relationships/hyperlink" Target="https://docs.microsoft.com/en-gb/connectors/custom-connectors/define-openapi-definition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gb/connectors/custom-connectors/define-openapi-definition" TargetMode="Externa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ameselfred@gmail.com" TargetMode="External"/><Relationship Id="rId22" Type="http://schemas.openxmlformats.org/officeDocument/2006/relationships/hyperlink" Target="https://docs.microsoft.com/en-gb/connectors/custom-connectors/create-logic-apps-connector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8e07e5a-a2f6-4021-b885-71547df5a8b3">
      <UserInfo>
        <DisplayName>Jennifer Hubbard</DisplayName>
        <AccountId>163</AccountId>
        <AccountType/>
      </UserInfo>
      <UserInfo>
        <DisplayName>Angela Robertson</DisplayName>
        <AccountId>557</AccountId>
        <AccountType/>
      </UserInfo>
      <UserInfo>
        <DisplayName>Kumud Dwivedi</DisplayName>
        <AccountId>424</AccountId>
        <AccountType/>
      </UserInfo>
      <UserInfo>
        <DisplayName>Jim Dial</DisplayName>
        <AccountId>797</AccountId>
        <AccountType/>
      </UserInfo>
      <UserInfo>
        <DisplayName>Barclay Neira</DisplayName>
        <AccountId>966</AccountId>
        <AccountType/>
      </UserInfo>
    </SharedWithUsers>
    <MediaServiceKeyPoints xmlns="69256884-e23b-404e-93e8-5b39bfd29ec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D9B28C4979E24C8B98227A95CEE190" ma:contentTypeVersion="10" ma:contentTypeDescription="Create a new document." ma:contentTypeScope="" ma:versionID="15f68414b40f294c4f1cdcfb5b9f6456">
  <xsd:schema xmlns:xsd="http://www.w3.org/2001/XMLSchema" xmlns:xs="http://www.w3.org/2001/XMLSchema" xmlns:p="http://schemas.microsoft.com/office/2006/metadata/properties" xmlns:ns2="69256884-e23b-404e-93e8-5b39bfd29eca" xmlns:ns3="e8e07e5a-a2f6-4021-b885-71547df5a8b3" targetNamespace="http://schemas.microsoft.com/office/2006/metadata/properties" ma:root="true" ma:fieldsID="95b45c57a5793a06a60f725dc8c42c56" ns2:_="" ns3:_="">
    <xsd:import namespace="69256884-e23b-404e-93e8-5b39bfd29eca"/>
    <xsd:import namespace="e8e07e5a-a2f6-4021-b885-71547df5a8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56884-e23b-404e-93e8-5b39bfd29e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07e5a-a2f6-4021-b885-71547df5a8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C5181-C84D-46F4-8FCF-956E40B43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533144-516F-45CA-AC6B-F478D53C3738}">
  <ds:schemaRefs>
    <ds:schemaRef ds:uri="http://schemas.microsoft.com/office/2006/metadata/properties"/>
    <ds:schemaRef ds:uri="http://schemas.microsoft.com/office/infopath/2007/PartnerControls"/>
    <ds:schemaRef ds:uri="e8e07e5a-a2f6-4021-b885-71547df5a8b3"/>
    <ds:schemaRef ds:uri="69256884-e23b-404e-93e8-5b39bfd29eca"/>
  </ds:schemaRefs>
</ds:datastoreItem>
</file>

<file path=customXml/itemProps3.xml><?xml version="1.0" encoding="utf-8"?>
<ds:datastoreItem xmlns:ds="http://schemas.openxmlformats.org/officeDocument/2006/customXml" ds:itemID="{8510BDAC-E2C9-4457-A30D-D9CD8E7AB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56884-e23b-404e-93e8-5b39bfd29eca"/>
    <ds:schemaRef ds:uri="e8e07e5a-a2f6-4021-b885-71547df5a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3F98DD-2B82-48BC-B8E6-37ABFED6B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Smith (APEX)</dc:creator>
  <cp:keywords/>
  <cp:lastModifiedBy>Andrew Byrne</cp:lastModifiedBy>
  <cp:revision>82</cp:revision>
  <cp:lastPrinted>2018-09-25T20:41:00Z</cp:lastPrinted>
  <dcterms:created xsi:type="dcterms:W3CDTF">2019-03-06T11:44:00Z</dcterms:created>
  <dcterms:modified xsi:type="dcterms:W3CDTF">2019-03-15T23:31:00Z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0x010100CDD9B28C4979E24C8B98227A95CEE190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adpatrid@microsoft.com</vt:lpwstr>
  </property>
  <property fmtid="{D5CDD505-2E9C-101B-9397-08002B2CF9AE}" pid="6" name="MSIP_Label_f42aa342-8706-4288-bd11-ebb85995028c_SetDate">
    <vt:lpwstr>2018-09-25T20:41:21.7811664Z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AuthorIds_UIVersion_32256">
    <vt:lpwstr>1074</vt:lpwstr>
  </property>
  <property fmtid="{D5CDD505-2E9C-101B-9397-08002B2CF9AE}" pid="12" name="AuthorIds_UIVersion_4096">
    <vt:lpwstr>89</vt:lpwstr>
  </property>
</Properties>
</file>